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prev" w:id="0"/>
    <w:bookmarkEnd w:displacedByCustomXml="prev" w:id="0"/>
    <w:sdt>
      <w:sdtPr>
        <w:id w:val="-5839604"/>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Calibri" w:cs="Arial" w:asciiTheme="minorAscii" w:hAnsiTheme="minorAscii" w:eastAsiaTheme="minorAscii" w:cstheme="minorBidi"/>
          <w:b w:val="1"/>
          <w:bCs w:val="1"/>
          <w:noProof/>
          <w:color w:val="auto"/>
          <w:sz w:val="22"/>
          <w:szCs w:val="22"/>
        </w:rPr>
      </w:sdtEndPr>
      <w:sdtContent>
        <w:p w:rsidR="009243BB" w:rsidRDefault="009243BB" w14:paraId="1600CC71" w14:textId="2F0C2426">
          <w:pPr>
            <w:pStyle w:val="TOCHeading"/>
          </w:pPr>
          <w:r>
            <w:t>Contents</w:t>
          </w:r>
        </w:p>
        <w:p w:rsidR="00FF31CB" w:rsidRDefault="009243BB" w14:paraId="48B9773E" w14:textId="46C786E6">
          <w:pPr>
            <w:pStyle w:val="TOC2"/>
            <w:tabs>
              <w:tab w:val="right" w:leader="dot" w:pos="9350"/>
            </w:tabs>
            <w:rPr>
              <w:rFonts w:eastAsiaTheme="minorEastAsia"/>
              <w:noProof/>
            </w:rPr>
          </w:pPr>
          <w:r>
            <w:fldChar w:fldCharType="begin"/>
          </w:r>
          <w:r>
            <w:instrText xml:space="preserve"> TOC \o "1-3" \h \z \u </w:instrText>
          </w:r>
          <w:r>
            <w:fldChar w:fldCharType="separate"/>
          </w:r>
          <w:hyperlink w:history="1" w:anchor="_Toc192168001">
            <w:r w:rsidRPr="00C53D5B" w:rsidR="00FF31CB">
              <w:rPr>
                <w:rStyle w:val="Hyperlink"/>
                <w:noProof/>
              </w:rPr>
              <w:t>General</w:t>
            </w:r>
            <w:r w:rsidR="00FF31CB">
              <w:rPr>
                <w:noProof/>
                <w:webHidden/>
              </w:rPr>
              <w:tab/>
            </w:r>
            <w:r w:rsidR="00FF31CB">
              <w:rPr>
                <w:noProof/>
                <w:webHidden/>
              </w:rPr>
              <w:fldChar w:fldCharType="begin"/>
            </w:r>
            <w:r w:rsidR="00FF31CB">
              <w:rPr>
                <w:noProof/>
                <w:webHidden/>
              </w:rPr>
              <w:instrText xml:space="preserve"> PAGEREF _Toc192168001 \h </w:instrText>
            </w:r>
            <w:r w:rsidR="00FF31CB">
              <w:rPr>
                <w:noProof/>
                <w:webHidden/>
              </w:rPr>
            </w:r>
            <w:r w:rsidR="00FF31CB">
              <w:rPr>
                <w:noProof/>
                <w:webHidden/>
              </w:rPr>
              <w:fldChar w:fldCharType="separate"/>
            </w:r>
            <w:r w:rsidR="00FF31CB">
              <w:rPr>
                <w:noProof/>
                <w:webHidden/>
              </w:rPr>
              <w:t>2</w:t>
            </w:r>
            <w:r w:rsidR="00FF31CB">
              <w:rPr>
                <w:noProof/>
                <w:webHidden/>
              </w:rPr>
              <w:fldChar w:fldCharType="end"/>
            </w:r>
          </w:hyperlink>
        </w:p>
        <w:p w:rsidR="00FF31CB" w:rsidRDefault="00FF31CB" w14:paraId="0E205D45" w14:textId="06227F54">
          <w:pPr>
            <w:pStyle w:val="TOC2"/>
            <w:tabs>
              <w:tab w:val="right" w:leader="dot" w:pos="9350"/>
            </w:tabs>
            <w:rPr>
              <w:rFonts w:eastAsiaTheme="minorEastAsia"/>
              <w:noProof/>
            </w:rPr>
          </w:pPr>
          <w:hyperlink w:history="1" w:anchor="_Toc192168002">
            <w:r w:rsidRPr="00C53D5B">
              <w:rPr>
                <w:rStyle w:val="Hyperlink"/>
                <w:rFonts w:eastAsia="Times New Roman"/>
                <w:noProof/>
              </w:rPr>
              <w:t>Things We Consider</w:t>
            </w:r>
            <w:r>
              <w:rPr>
                <w:noProof/>
                <w:webHidden/>
              </w:rPr>
              <w:tab/>
            </w:r>
            <w:r>
              <w:rPr>
                <w:noProof/>
                <w:webHidden/>
              </w:rPr>
              <w:fldChar w:fldCharType="begin"/>
            </w:r>
            <w:r>
              <w:rPr>
                <w:noProof/>
                <w:webHidden/>
              </w:rPr>
              <w:instrText xml:space="preserve"> PAGEREF _Toc192168002 \h </w:instrText>
            </w:r>
            <w:r>
              <w:rPr>
                <w:noProof/>
                <w:webHidden/>
              </w:rPr>
            </w:r>
            <w:r>
              <w:rPr>
                <w:noProof/>
                <w:webHidden/>
              </w:rPr>
              <w:fldChar w:fldCharType="separate"/>
            </w:r>
            <w:r>
              <w:rPr>
                <w:noProof/>
                <w:webHidden/>
              </w:rPr>
              <w:t>2</w:t>
            </w:r>
            <w:r>
              <w:rPr>
                <w:noProof/>
                <w:webHidden/>
              </w:rPr>
              <w:fldChar w:fldCharType="end"/>
            </w:r>
          </w:hyperlink>
        </w:p>
        <w:p w:rsidR="00FF31CB" w:rsidRDefault="00FF31CB" w14:paraId="0AA6C815" w14:textId="677B93F4">
          <w:pPr>
            <w:pStyle w:val="TOC2"/>
            <w:tabs>
              <w:tab w:val="right" w:leader="dot" w:pos="9350"/>
            </w:tabs>
            <w:rPr>
              <w:rFonts w:eastAsiaTheme="minorEastAsia"/>
              <w:noProof/>
            </w:rPr>
          </w:pPr>
          <w:hyperlink w:history="1" w:anchor="_Toc192168003">
            <w:r w:rsidRPr="00C53D5B">
              <w:rPr>
                <w:rStyle w:val="Hyperlink"/>
                <w:rFonts w:eastAsia="Times New Roman"/>
                <w:noProof/>
              </w:rPr>
              <w:t>What We Don’t Do</w:t>
            </w:r>
            <w:r>
              <w:rPr>
                <w:noProof/>
                <w:webHidden/>
              </w:rPr>
              <w:tab/>
            </w:r>
            <w:r>
              <w:rPr>
                <w:noProof/>
                <w:webHidden/>
              </w:rPr>
              <w:fldChar w:fldCharType="begin"/>
            </w:r>
            <w:r>
              <w:rPr>
                <w:noProof/>
                <w:webHidden/>
              </w:rPr>
              <w:instrText xml:space="preserve"> PAGEREF _Toc192168003 \h </w:instrText>
            </w:r>
            <w:r>
              <w:rPr>
                <w:noProof/>
                <w:webHidden/>
              </w:rPr>
            </w:r>
            <w:r>
              <w:rPr>
                <w:noProof/>
                <w:webHidden/>
              </w:rPr>
              <w:fldChar w:fldCharType="separate"/>
            </w:r>
            <w:r>
              <w:rPr>
                <w:noProof/>
                <w:webHidden/>
              </w:rPr>
              <w:t>2</w:t>
            </w:r>
            <w:r>
              <w:rPr>
                <w:noProof/>
                <w:webHidden/>
              </w:rPr>
              <w:fldChar w:fldCharType="end"/>
            </w:r>
          </w:hyperlink>
        </w:p>
        <w:p w:rsidR="00FF31CB" w:rsidRDefault="00FF31CB" w14:paraId="3B5680F5" w14:textId="6C0A6C76">
          <w:pPr>
            <w:pStyle w:val="TOC2"/>
            <w:tabs>
              <w:tab w:val="right" w:leader="dot" w:pos="9350"/>
            </w:tabs>
            <w:rPr>
              <w:rFonts w:eastAsiaTheme="minorEastAsia"/>
              <w:noProof/>
            </w:rPr>
          </w:pPr>
          <w:hyperlink w:history="1" w:anchor="_Toc192168004">
            <w:r w:rsidRPr="00C53D5B">
              <w:rPr>
                <w:rStyle w:val="Hyperlink"/>
                <w:rFonts w:eastAsia="Times New Roman"/>
                <w:noProof/>
              </w:rPr>
              <w:t>Next Steps</w:t>
            </w:r>
            <w:r>
              <w:rPr>
                <w:noProof/>
                <w:webHidden/>
              </w:rPr>
              <w:tab/>
            </w:r>
            <w:r>
              <w:rPr>
                <w:noProof/>
                <w:webHidden/>
              </w:rPr>
              <w:fldChar w:fldCharType="begin"/>
            </w:r>
            <w:r>
              <w:rPr>
                <w:noProof/>
                <w:webHidden/>
              </w:rPr>
              <w:instrText xml:space="preserve"> PAGEREF _Toc192168004 \h </w:instrText>
            </w:r>
            <w:r>
              <w:rPr>
                <w:noProof/>
                <w:webHidden/>
              </w:rPr>
            </w:r>
            <w:r>
              <w:rPr>
                <w:noProof/>
                <w:webHidden/>
              </w:rPr>
              <w:fldChar w:fldCharType="separate"/>
            </w:r>
            <w:r>
              <w:rPr>
                <w:noProof/>
                <w:webHidden/>
              </w:rPr>
              <w:t>3</w:t>
            </w:r>
            <w:r>
              <w:rPr>
                <w:noProof/>
                <w:webHidden/>
              </w:rPr>
              <w:fldChar w:fldCharType="end"/>
            </w:r>
          </w:hyperlink>
        </w:p>
        <w:p w:rsidR="00FF31CB" w:rsidRDefault="00FF31CB" w14:paraId="009DFABE" w14:textId="6C5267B6">
          <w:pPr>
            <w:pStyle w:val="TOC3"/>
            <w:tabs>
              <w:tab w:val="right" w:leader="dot" w:pos="9350"/>
            </w:tabs>
            <w:rPr>
              <w:rFonts w:eastAsiaTheme="minorEastAsia"/>
              <w:noProof/>
            </w:rPr>
          </w:pPr>
          <w:hyperlink w:history="1" w:anchor="_Toc192168005">
            <w:r w:rsidRPr="00C53D5B">
              <w:rPr>
                <w:rStyle w:val="Hyperlink"/>
                <w:noProof/>
              </w:rPr>
              <w:t>How do I apply for help from Disability Rights Texas?</w:t>
            </w:r>
            <w:r>
              <w:rPr>
                <w:noProof/>
                <w:webHidden/>
              </w:rPr>
              <w:tab/>
            </w:r>
            <w:r>
              <w:rPr>
                <w:noProof/>
                <w:webHidden/>
              </w:rPr>
              <w:fldChar w:fldCharType="begin"/>
            </w:r>
            <w:r>
              <w:rPr>
                <w:noProof/>
                <w:webHidden/>
              </w:rPr>
              <w:instrText xml:space="preserve"> PAGEREF _Toc192168005 \h </w:instrText>
            </w:r>
            <w:r>
              <w:rPr>
                <w:noProof/>
                <w:webHidden/>
              </w:rPr>
            </w:r>
            <w:r>
              <w:rPr>
                <w:noProof/>
                <w:webHidden/>
              </w:rPr>
              <w:fldChar w:fldCharType="separate"/>
            </w:r>
            <w:r>
              <w:rPr>
                <w:noProof/>
                <w:webHidden/>
              </w:rPr>
              <w:t>3</w:t>
            </w:r>
            <w:r>
              <w:rPr>
                <w:noProof/>
                <w:webHidden/>
              </w:rPr>
              <w:fldChar w:fldCharType="end"/>
            </w:r>
          </w:hyperlink>
        </w:p>
        <w:p w:rsidR="00FF31CB" w:rsidRDefault="00FF31CB" w14:paraId="47A9064B" w14:textId="337D77F8">
          <w:pPr>
            <w:pStyle w:val="TOC3"/>
            <w:tabs>
              <w:tab w:val="right" w:leader="dot" w:pos="9350"/>
            </w:tabs>
            <w:rPr>
              <w:rFonts w:eastAsiaTheme="minorEastAsia"/>
              <w:noProof/>
            </w:rPr>
          </w:pPr>
          <w:hyperlink w:history="1" w:anchor="_Toc192168006">
            <w:r w:rsidRPr="00C53D5B">
              <w:rPr>
                <w:rStyle w:val="Hyperlink"/>
                <w:rFonts w:eastAsia="Times New Roman"/>
                <w:noProof/>
              </w:rPr>
              <w:t>Information You Provide</w:t>
            </w:r>
            <w:r>
              <w:rPr>
                <w:noProof/>
                <w:webHidden/>
              </w:rPr>
              <w:tab/>
            </w:r>
            <w:r>
              <w:rPr>
                <w:noProof/>
                <w:webHidden/>
              </w:rPr>
              <w:fldChar w:fldCharType="begin"/>
            </w:r>
            <w:r>
              <w:rPr>
                <w:noProof/>
                <w:webHidden/>
              </w:rPr>
              <w:instrText xml:space="preserve"> PAGEREF _Toc192168006 \h </w:instrText>
            </w:r>
            <w:r>
              <w:rPr>
                <w:noProof/>
                <w:webHidden/>
              </w:rPr>
            </w:r>
            <w:r>
              <w:rPr>
                <w:noProof/>
                <w:webHidden/>
              </w:rPr>
              <w:fldChar w:fldCharType="separate"/>
            </w:r>
            <w:r>
              <w:rPr>
                <w:noProof/>
                <w:webHidden/>
              </w:rPr>
              <w:t>3</w:t>
            </w:r>
            <w:r>
              <w:rPr>
                <w:noProof/>
                <w:webHidden/>
              </w:rPr>
              <w:fldChar w:fldCharType="end"/>
            </w:r>
          </w:hyperlink>
        </w:p>
        <w:p w:rsidR="00FF31CB" w:rsidRDefault="00FF31CB" w14:paraId="3A6338B9" w14:textId="5D5515CC">
          <w:pPr>
            <w:pStyle w:val="TOC3"/>
            <w:tabs>
              <w:tab w:val="right" w:leader="dot" w:pos="9350"/>
            </w:tabs>
            <w:rPr>
              <w:rFonts w:eastAsiaTheme="minorEastAsia"/>
              <w:noProof/>
            </w:rPr>
          </w:pPr>
          <w:hyperlink w:history="1" w:anchor="_Toc192168007">
            <w:r w:rsidRPr="00C53D5B">
              <w:rPr>
                <w:rStyle w:val="Hyperlink"/>
                <w:rFonts w:eastAsia="Times New Roman"/>
                <w:noProof/>
              </w:rPr>
              <w:t>After You Apply</w:t>
            </w:r>
            <w:r>
              <w:rPr>
                <w:noProof/>
                <w:webHidden/>
              </w:rPr>
              <w:tab/>
            </w:r>
            <w:r>
              <w:rPr>
                <w:noProof/>
                <w:webHidden/>
              </w:rPr>
              <w:fldChar w:fldCharType="begin"/>
            </w:r>
            <w:r>
              <w:rPr>
                <w:noProof/>
                <w:webHidden/>
              </w:rPr>
              <w:instrText xml:space="preserve"> PAGEREF _Toc192168007 \h </w:instrText>
            </w:r>
            <w:r>
              <w:rPr>
                <w:noProof/>
                <w:webHidden/>
              </w:rPr>
            </w:r>
            <w:r>
              <w:rPr>
                <w:noProof/>
                <w:webHidden/>
              </w:rPr>
              <w:fldChar w:fldCharType="separate"/>
            </w:r>
            <w:r>
              <w:rPr>
                <w:noProof/>
                <w:webHidden/>
              </w:rPr>
              <w:t>3</w:t>
            </w:r>
            <w:r>
              <w:rPr>
                <w:noProof/>
                <w:webHidden/>
              </w:rPr>
              <w:fldChar w:fldCharType="end"/>
            </w:r>
          </w:hyperlink>
        </w:p>
        <w:p w:rsidR="00FF31CB" w:rsidRDefault="00FF31CB" w14:paraId="0B83EF78" w14:textId="3256AA26">
          <w:pPr>
            <w:pStyle w:val="TOC2"/>
            <w:tabs>
              <w:tab w:val="right" w:leader="dot" w:pos="9350"/>
            </w:tabs>
            <w:rPr>
              <w:rFonts w:eastAsiaTheme="minorEastAsia"/>
              <w:noProof/>
            </w:rPr>
          </w:pPr>
          <w:hyperlink w:history="1" w:anchor="_Toc192168008">
            <w:r w:rsidRPr="00C53D5B">
              <w:rPr>
                <w:rStyle w:val="Hyperlink"/>
                <w:noProof/>
              </w:rPr>
              <w:t>Frequently Asked Questions</w:t>
            </w:r>
            <w:r>
              <w:rPr>
                <w:noProof/>
                <w:webHidden/>
              </w:rPr>
              <w:tab/>
            </w:r>
            <w:r>
              <w:rPr>
                <w:noProof/>
                <w:webHidden/>
              </w:rPr>
              <w:fldChar w:fldCharType="begin"/>
            </w:r>
            <w:r>
              <w:rPr>
                <w:noProof/>
                <w:webHidden/>
              </w:rPr>
              <w:instrText xml:space="preserve"> PAGEREF _Toc192168008 \h </w:instrText>
            </w:r>
            <w:r>
              <w:rPr>
                <w:noProof/>
                <w:webHidden/>
              </w:rPr>
            </w:r>
            <w:r>
              <w:rPr>
                <w:noProof/>
                <w:webHidden/>
              </w:rPr>
              <w:fldChar w:fldCharType="separate"/>
            </w:r>
            <w:r>
              <w:rPr>
                <w:noProof/>
                <w:webHidden/>
              </w:rPr>
              <w:t>4</w:t>
            </w:r>
            <w:r>
              <w:rPr>
                <w:noProof/>
                <w:webHidden/>
              </w:rPr>
              <w:fldChar w:fldCharType="end"/>
            </w:r>
          </w:hyperlink>
        </w:p>
        <w:p w:rsidR="00FF31CB" w:rsidRDefault="00FF31CB" w14:paraId="5F869566" w14:textId="17A6DC93">
          <w:pPr>
            <w:pStyle w:val="TOC3"/>
            <w:tabs>
              <w:tab w:val="right" w:leader="dot" w:pos="9350"/>
            </w:tabs>
            <w:rPr>
              <w:rFonts w:eastAsiaTheme="minorEastAsia"/>
              <w:noProof/>
            </w:rPr>
          </w:pPr>
          <w:hyperlink w:history="1" w:anchor="_Toc192168009">
            <w:r w:rsidRPr="00C53D5B">
              <w:rPr>
                <w:rStyle w:val="Hyperlink"/>
                <w:noProof/>
              </w:rPr>
              <w:t>General Questions</w:t>
            </w:r>
            <w:r>
              <w:rPr>
                <w:noProof/>
                <w:webHidden/>
              </w:rPr>
              <w:tab/>
            </w:r>
            <w:r>
              <w:rPr>
                <w:noProof/>
                <w:webHidden/>
              </w:rPr>
              <w:fldChar w:fldCharType="begin"/>
            </w:r>
            <w:r>
              <w:rPr>
                <w:noProof/>
                <w:webHidden/>
              </w:rPr>
              <w:instrText xml:space="preserve"> PAGEREF _Toc192168009 \h </w:instrText>
            </w:r>
            <w:r>
              <w:rPr>
                <w:noProof/>
                <w:webHidden/>
              </w:rPr>
            </w:r>
            <w:r>
              <w:rPr>
                <w:noProof/>
                <w:webHidden/>
              </w:rPr>
              <w:fldChar w:fldCharType="separate"/>
            </w:r>
            <w:r>
              <w:rPr>
                <w:noProof/>
                <w:webHidden/>
              </w:rPr>
              <w:t>4</w:t>
            </w:r>
            <w:r>
              <w:rPr>
                <w:noProof/>
                <w:webHidden/>
              </w:rPr>
              <w:fldChar w:fldCharType="end"/>
            </w:r>
          </w:hyperlink>
        </w:p>
        <w:p w:rsidR="00FF31CB" w:rsidRDefault="00FF31CB" w14:paraId="491E5CD8" w14:textId="1F22CECA">
          <w:pPr>
            <w:pStyle w:val="TOC3"/>
            <w:tabs>
              <w:tab w:val="right" w:leader="dot" w:pos="9350"/>
            </w:tabs>
            <w:rPr>
              <w:rFonts w:eastAsiaTheme="minorEastAsia"/>
              <w:noProof/>
            </w:rPr>
          </w:pPr>
          <w:hyperlink w:history="1" w:anchor="_Toc192168010">
            <w:r w:rsidRPr="00C53D5B">
              <w:rPr>
                <w:rStyle w:val="Hyperlink"/>
                <w:noProof/>
              </w:rPr>
              <w:t>Alternatives to Guardianship</w:t>
            </w:r>
            <w:r>
              <w:rPr>
                <w:noProof/>
                <w:webHidden/>
              </w:rPr>
              <w:tab/>
            </w:r>
            <w:r>
              <w:rPr>
                <w:noProof/>
                <w:webHidden/>
              </w:rPr>
              <w:fldChar w:fldCharType="begin"/>
            </w:r>
            <w:r>
              <w:rPr>
                <w:noProof/>
                <w:webHidden/>
              </w:rPr>
              <w:instrText xml:space="preserve"> PAGEREF _Toc192168010 \h </w:instrText>
            </w:r>
            <w:r>
              <w:rPr>
                <w:noProof/>
                <w:webHidden/>
              </w:rPr>
            </w:r>
            <w:r>
              <w:rPr>
                <w:noProof/>
                <w:webHidden/>
              </w:rPr>
              <w:fldChar w:fldCharType="separate"/>
            </w:r>
            <w:r>
              <w:rPr>
                <w:noProof/>
                <w:webHidden/>
              </w:rPr>
              <w:t>5</w:t>
            </w:r>
            <w:r>
              <w:rPr>
                <w:noProof/>
                <w:webHidden/>
              </w:rPr>
              <w:fldChar w:fldCharType="end"/>
            </w:r>
          </w:hyperlink>
        </w:p>
        <w:p w:rsidR="00FF31CB" w:rsidRDefault="00FF31CB" w14:paraId="2CDCAECD" w14:textId="6327CE76">
          <w:pPr>
            <w:pStyle w:val="TOC3"/>
            <w:tabs>
              <w:tab w:val="right" w:leader="dot" w:pos="9350"/>
            </w:tabs>
            <w:rPr>
              <w:rFonts w:eastAsiaTheme="minorEastAsia"/>
              <w:noProof/>
            </w:rPr>
          </w:pPr>
          <w:hyperlink w:history="1" w:anchor="_Toc192168011">
            <w:r w:rsidRPr="00C53D5B">
              <w:rPr>
                <w:rStyle w:val="Hyperlink"/>
                <w:noProof/>
              </w:rPr>
              <w:t>Housing</w:t>
            </w:r>
            <w:r>
              <w:rPr>
                <w:noProof/>
                <w:webHidden/>
              </w:rPr>
              <w:tab/>
            </w:r>
            <w:r>
              <w:rPr>
                <w:noProof/>
                <w:webHidden/>
              </w:rPr>
              <w:fldChar w:fldCharType="begin"/>
            </w:r>
            <w:r>
              <w:rPr>
                <w:noProof/>
                <w:webHidden/>
              </w:rPr>
              <w:instrText xml:space="preserve"> PAGEREF _Toc192168011 \h </w:instrText>
            </w:r>
            <w:r>
              <w:rPr>
                <w:noProof/>
                <w:webHidden/>
              </w:rPr>
            </w:r>
            <w:r>
              <w:rPr>
                <w:noProof/>
                <w:webHidden/>
              </w:rPr>
              <w:fldChar w:fldCharType="separate"/>
            </w:r>
            <w:r>
              <w:rPr>
                <w:noProof/>
                <w:webHidden/>
              </w:rPr>
              <w:t>6</w:t>
            </w:r>
            <w:r>
              <w:rPr>
                <w:noProof/>
                <w:webHidden/>
              </w:rPr>
              <w:fldChar w:fldCharType="end"/>
            </w:r>
          </w:hyperlink>
        </w:p>
        <w:p w:rsidR="00FF31CB" w:rsidRDefault="00FF31CB" w14:paraId="292AAA44" w14:textId="5B14A954">
          <w:pPr>
            <w:pStyle w:val="TOC3"/>
            <w:tabs>
              <w:tab w:val="right" w:leader="dot" w:pos="9350"/>
            </w:tabs>
            <w:rPr>
              <w:rFonts w:eastAsiaTheme="minorEastAsia"/>
              <w:noProof/>
            </w:rPr>
          </w:pPr>
          <w:hyperlink w:history="1" w:anchor="_Toc192168012">
            <w:r w:rsidRPr="00C53D5B">
              <w:rPr>
                <w:rStyle w:val="Hyperlink"/>
                <w:noProof/>
              </w:rPr>
              <w:t>Education</w:t>
            </w:r>
            <w:r>
              <w:rPr>
                <w:noProof/>
                <w:webHidden/>
              </w:rPr>
              <w:tab/>
            </w:r>
            <w:r>
              <w:rPr>
                <w:noProof/>
                <w:webHidden/>
              </w:rPr>
              <w:fldChar w:fldCharType="begin"/>
            </w:r>
            <w:r>
              <w:rPr>
                <w:noProof/>
                <w:webHidden/>
              </w:rPr>
              <w:instrText xml:space="preserve"> PAGEREF _Toc192168012 \h </w:instrText>
            </w:r>
            <w:r>
              <w:rPr>
                <w:noProof/>
                <w:webHidden/>
              </w:rPr>
            </w:r>
            <w:r>
              <w:rPr>
                <w:noProof/>
                <w:webHidden/>
              </w:rPr>
              <w:fldChar w:fldCharType="separate"/>
            </w:r>
            <w:r>
              <w:rPr>
                <w:noProof/>
                <w:webHidden/>
              </w:rPr>
              <w:t>8</w:t>
            </w:r>
            <w:r>
              <w:rPr>
                <w:noProof/>
                <w:webHidden/>
              </w:rPr>
              <w:fldChar w:fldCharType="end"/>
            </w:r>
          </w:hyperlink>
        </w:p>
        <w:p w:rsidR="00FF31CB" w:rsidRDefault="00FF31CB" w14:paraId="64D2CA98" w14:textId="08E9FB15">
          <w:pPr>
            <w:pStyle w:val="TOC3"/>
            <w:tabs>
              <w:tab w:val="right" w:leader="dot" w:pos="9350"/>
            </w:tabs>
            <w:rPr>
              <w:rFonts w:eastAsiaTheme="minorEastAsia"/>
              <w:noProof/>
            </w:rPr>
          </w:pPr>
          <w:hyperlink w:history="1" w:anchor="_Toc192168013">
            <w:r w:rsidRPr="00C53D5B">
              <w:rPr>
                <w:rStyle w:val="Hyperlink"/>
                <w:noProof/>
              </w:rPr>
              <w:t>Community Integration</w:t>
            </w:r>
            <w:r>
              <w:rPr>
                <w:noProof/>
                <w:webHidden/>
              </w:rPr>
              <w:tab/>
            </w:r>
            <w:r>
              <w:rPr>
                <w:noProof/>
                <w:webHidden/>
              </w:rPr>
              <w:fldChar w:fldCharType="begin"/>
            </w:r>
            <w:r>
              <w:rPr>
                <w:noProof/>
                <w:webHidden/>
              </w:rPr>
              <w:instrText xml:space="preserve"> PAGEREF _Toc192168013 \h </w:instrText>
            </w:r>
            <w:r>
              <w:rPr>
                <w:noProof/>
                <w:webHidden/>
              </w:rPr>
            </w:r>
            <w:r>
              <w:rPr>
                <w:noProof/>
                <w:webHidden/>
              </w:rPr>
              <w:fldChar w:fldCharType="separate"/>
            </w:r>
            <w:r>
              <w:rPr>
                <w:noProof/>
                <w:webHidden/>
              </w:rPr>
              <w:t>10</w:t>
            </w:r>
            <w:r>
              <w:rPr>
                <w:noProof/>
                <w:webHidden/>
              </w:rPr>
              <w:fldChar w:fldCharType="end"/>
            </w:r>
          </w:hyperlink>
        </w:p>
        <w:p w:rsidR="00FF31CB" w:rsidRDefault="00FF31CB" w14:paraId="05B30589" w14:textId="79CEF25E">
          <w:pPr>
            <w:pStyle w:val="TOC3"/>
            <w:tabs>
              <w:tab w:val="right" w:leader="dot" w:pos="9350"/>
            </w:tabs>
            <w:rPr>
              <w:rFonts w:eastAsiaTheme="minorEastAsia"/>
              <w:noProof/>
            </w:rPr>
          </w:pPr>
          <w:hyperlink w:history="1" w:anchor="_Toc192168014">
            <w:r w:rsidRPr="00C53D5B">
              <w:rPr>
                <w:rStyle w:val="Hyperlink"/>
                <w:noProof/>
              </w:rPr>
              <w:t>Disaster Resilience</w:t>
            </w:r>
            <w:r>
              <w:rPr>
                <w:noProof/>
                <w:webHidden/>
              </w:rPr>
              <w:tab/>
            </w:r>
            <w:r>
              <w:rPr>
                <w:noProof/>
                <w:webHidden/>
              </w:rPr>
              <w:fldChar w:fldCharType="begin"/>
            </w:r>
            <w:r>
              <w:rPr>
                <w:noProof/>
                <w:webHidden/>
              </w:rPr>
              <w:instrText xml:space="preserve"> PAGEREF _Toc192168014 \h </w:instrText>
            </w:r>
            <w:r>
              <w:rPr>
                <w:noProof/>
                <w:webHidden/>
              </w:rPr>
            </w:r>
            <w:r>
              <w:rPr>
                <w:noProof/>
                <w:webHidden/>
              </w:rPr>
              <w:fldChar w:fldCharType="separate"/>
            </w:r>
            <w:r>
              <w:rPr>
                <w:noProof/>
                <w:webHidden/>
              </w:rPr>
              <w:t>11</w:t>
            </w:r>
            <w:r>
              <w:rPr>
                <w:noProof/>
                <w:webHidden/>
              </w:rPr>
              <w:fldChar w:fldCharType="end"/>
            </w:r>
          </w:hyperlink>
        </w:p>
        <w:p w:rsidR="00FF31CB" w:rsidRDefault="00FF31CB" w14:paraId="3FE803DB" w14:textId="21D5D597">
          <w:pPr>
            <w:pStyle w:val="TOC3"/>
            <w:tabs>
              <w:tab w:val="right" w:leader="dot" w:pos="9350"/>
            </w:tabs>
            <w:rPr>
              <w:rFonts w:eastAsiaTheme="minorEastAsia"/>
              <w:noProof/>
            </w:rPr>
          </w:pPr>
          <w:hyperlink w:history="1" w:anchor="_Toc192168015">
            <w:r w:rsidRPr="00C53D5B">
              <w:rPr>
                <w:rStyle w:val="Hyperlink"/>
                <w:noProof/>
              </w:rPr>
              <w:t>Employment/Accommodations</w:t>
            </w:r>
            <w:r>
              <w:rPr>
                <w:noProof/>
                <w:webHidden/>
              </w:rPr>
              <w:tab/>
            </w:r>
            <w:r>
              <w:rPr>
                <w:noProof/>
                <w:webHidden/>
              </w:rPr>
              <w:fldChar w:fldCharType="begin"/>
            </w:r>
            <w:r>
              <w:rPr>
                <w:noProof/>
                <w:webHidden/>
              </w:rPr>
              <w:instrText xml:space="preserve"> PAGEREF _Toc192168015 \h </w:instrText>
            </w:r>
            <w:r>
              <w:rPr>
                <w:noProof/>
                <w:webHidden/>
              </w:rPr>
            </w:r>
            <w:r>
              <w:rPr>
                <w:noProof/>
                <w:webHidden/>
              </w:rPr>
              <w:fldChar w:fldCharType="separate"/>
            </w:r>
            <w:r>
              <w:rPr>
                <w:noProof/>
                <w:webHidden/>
              </w:rPr>
              <w:t>12</w:t>
            </w:r>
            <w:r>
              <w:rPr>
                <w:noProof/>
                <w:webHidden/>
              </w:rPr>
              <w:fldChar w:fldCharType="end"/>
            </w:r>
          </w:hyperlink>
        </w:p>
        <w:p w:rsidR="00FF31CB" w:rsidRDefault="00FF31CB" w14:paraId="42E8AD0B" w14:textId="0C35B936">
          <w:pPr>
            <w:pStyle w:val="TOC3"/>
            <w:tabs>
              <w:tab w:val="right" w:leader="dot" w:pos="9350"/>
            </w:tabs>
            <w:rPr>
              <w:rFonts w:eastAsiaTheme="minorEastAsia"/>
              <w:noProof/>
            </w:rPr>
          </w:pPr>
          <w:hyperlink w:history="1" w:anchor="_Toc192168016">
            <w:r w:rsidRPr="00C53D5B">
              <w:rPr>
                <w:rStyle w:val="Hyperlink"/>
                <w:noProof/>
              </w:rPr>
              <w:t>Institutional Rights and Civil Liberties</w:t>
            </w:r>
            <w:r>
              <w:rPr>
                <w:noProof/>
                <w:webHidden/>
              </w:rPr>
              <w:tab/>
            </w:r>
            <w:r>
              <w:rPr>
                <w:noProof/>
                <w:webHidden/>
              </w:rPr>
              <w:fldChar w:fldCharType="begin"/>
            </w:r>
            <w:r>
              <w:rPr>
                <w:noProof/>
                <w:webHidden/>
              </w:rPr>
              <w:instrText xml:space="preserve"> PAGEREF _Toc192168016 \h </w:instrText>
            </w:r>
            <w:r>
              <w:rPr>
                <w:noProof/>
                <w:webHidden/>
              </w:rPr>
            </w:r>
            <w:r>
              <w:rPr>
                <w:noProof/>
                <w:webHidden/>
              </w:rPr>
              <w:fldChar w:fldCharType="separate"/>
            </w:r>
            <w:r>
              <w:rPr>
                <w:noProof/>
                <w:webHidden/>
              </w:rPr>
              <w:t>13</w:t>
            </w:r>
            <w:r>
              <w:rPr>
                <w:noProof/>
                <w:webHidden/>
              </w:rPr>
              <w:fldChar w:fldCharType="end"/>
            </w:r>
          </w:hyperlink>
        </w:p>
        <w:p w:rsidR="00FF31CB" w:rsidRDefault="00FF31CB" w14:paraId="73435995" w14:textId="5FBE0192">
          <w:pPr>
            <w:pStyle w:val="TOC3"/>
            <w:tabs>
              <w:tab w:val="right" w:leader="dot" w:pos="9350"/>
            </w:tabs>
            <w:rPr>
              <w:rFonts w:eastAsiaTheme="minorEastAsia"/>
              <w:noProof/>
            </w:rPr>
          </w:pPr>
          <w:hyperlink w:history="1" w:anchor="_Toc192168017">
            <w:r w:rsidRPr="00C53D5B">
              <w:rPr>
                <w:rStyle w:val="Hyperlink"/>
                <w:noProof/>
              </w:rPr>
              <w:t>Transportation</w:t>
            </w:r>
            <w:r>
              <w:rPr>
                <w:noProof/>
                <w:webHidden/>
              </w:rPr>
              <w:tab/>
            </w:r>
            <w:r>
              <w:rPr>
                <w:noProof/>
                <w:webHidden/>
              </w:rPr>
              <w:fldChar w:fldCharType="begin"/>
            </w:r>
            <w:r>
              <w:rPr>
                <w:noProof/>
                <w:webHidden/>
              </w:rPr>
              <w:instrText xml:space="preserve"> PAGEREF _Toc192168017 \h </w:instrText>
            </w:r>
            <w:r>
              <w:rPr>
                <w:noProof/>
                <w:webHidden/>
              </w:rPr>
            </w:r>
            <w:r>
              <w:rPr>
                <w:noProof/>
                <w:webHidden/>
              </w:rPr>
              <w:fldChar w:fldCharType="separate"/>
            </w:r>
            <w:r>
              <w:rPr>
                <w:noProof/>
                <w:webHidden/>
              </w:rPr>
              <w:t>14</w:t>
            </w:r>
            <w:r>
              <w:rPr>
                <w:noProof/>
                <w:webHidden/>
              </w:rPr>
              <w:fldChar w:fldCharType="end"/>
            </w:r>
          </w:hyperlink>
        </w:p>
        <w:p w:rsidR="00FF31CB" w:rsidRDefault="00FF31CB" w14:paraId="79D09A1E" w14:textId="55E2049B">
          <w:pPr>
            <w:pStyle w:val="TOC3"/>
            <w:tabs>
              <w:tab w:val="right" w:leader="dot" w:pos="9350"/>
            </w:tabs>
            <w:rPr>
              <w:rFonts w:eastAsiaTheme="minorEastAsia"/>
              <w:noProof/>
            </w:rPr>
          </w:pPr>
          <w:hyperlink w:history="1" w:anchor="_Toc192168018">
            <w:r w:rsidRPr="00C53D5B">
              <w:rPr>
                <w:rStyle w:val="Hyperlink"/>
                <w:noProof/>
              </w:rPr>
              <w:t>Voting</w:t>
            </w:r>
            <w:r>
              <w:rPr>
                <w:noProof/>
                <w:webHidden/>
              </w:rPr>
              <w:tab/>
            </w:r>
            <w:r>
              <w:rPr>
                <w:noProof/>
                <w:webHidden/>
              </w:rPr>
              <w:fldChar w:fldCharType="begin"/>
            </w:r>
            <w:r>
              <w:rPr>
                <w:noProof/>
                <w:webHidden/>
              </w:rPr>
              <w:instrText xml:space="preserve"> PAGEREF _Toc192168018 \h </w:instrText>
            </w:r>
            <w:r>
              <w:rPr>
                <w:noProof/>
                <w:webHidden/>
              </w:rPr>
            </w:r>
            <w:r>
              <w:rPr>
                <w:noProof/>
                <w:webHidden/>
              </w:rPr>
              <w:fldChar w:fldCharType="separate"/>
            </w:r>
            <w:r>
              <w:rPr>
                <w:noProof/>
                <w:webHidden/>
              </w:rPr>
              <w:t>15</w:t>
            </w:r>
            <w:r>
              <w:rPr>
                <w:noProof/>
                <w:webHidden/>
              </w:rPr>
              <w:fldChar w:fldCharType="end"/>
            </w:r>
          </w:hyperlink>
        </w:p>
        <w:p w:rsidR="00FF31CB" w:rsidRDefault="00FF31CB" w14:paraId="52B56DCE" w14:textId="48991A32">
          <w:pPr>
            <w:pStyle w:val="TOC3"/>
            <w:tabs>
              <w:tab w:val="right" w:leader="dot" w:pos="9350"/>
            </w:tabs>
            <w:rPr>
              <w:rFonts w:eastAsiaTheme="minorEastAsia"/>
              <w:noProof/>
            </w:rPr>
          </w:pPr>
          <w:hyperlink w:history="1" w:anchor="_Toc192168019">
            <w:r w:rsidRPr="00C53D5B">
              <w:rPr>
                <w:rStyle w:val="Hyperlink"/>
                <w:noProof/>
              </w:rPr>
              <w:t>Client Assistance Program (CAP)</w:t>
            </w:r>
            <w:r>
              <w:rPr>
                <w:noProof/>
                <w:webHidden/>
              </w:rPr>
              <w:tab/>
            </w:r>
            <w:r>
              <w:rPr>
                <w:noProof/>
                <w:webHidden/>
              </w:rPr>
              <w:fldChar w:fldCharType="begin"/>
            </w:r>
            <w:r>
              <w:rPr>
                <w:noProof/>
                <w:webHidden/>
              </w:rPr>
              <w:instrText xml:space="preserve"> PAGEREF _Toc192168019 \h </w:instrText>
            </w:r>
            <w:r>
              <w:rPr>
                <w:noProof/>
                <w:webHidden/>
              </w:rPr>
            </w:r>
            <w:r>
              <w:rPr>
                <w:noProof/>
                <w:webHidden/>
              </w:rPr>
              <w:fldChar w:fldCharType="separate"/>
            </w:r>
            <w:r>
              <w:rPr>
                <w:noProof/>
                <w:webHidden/>
              </w:rPr>
              <w:t>16</w:t>
            </w:r>
            <w:r>
              <w:rPr>
                <w:noProof/>
                <w:webHidden/>
              </w:rPr>
              <w:fldChar w:fldCharType="end"/>
            </w:r>
          </w:hyperlink>
        </w:p>
        <w:p w:rsidR="00FF31CB" w:rsidRDefault="00FF31CB" w14:paraId="154249E3" w14:textId="737105F7">
          <w:pPr>
            <w:pStyle w:val="TOC3"/>
            <w:tabs>
              <w:tab w:val="right" w:leader="dot" w:pos="9350"/>
            </w:tabs>
            <w:rPr>
              <w:rFonts w:eastAsiaTheme="minorEastAsia"/>
              <w:noProof/>
            </w:rPr>
          </w:pPr>
          <w:hyperlink w:history="1" w:anchor="_Toc192168020">
            <w:r w:rsidRPr="00C53D5B">
              <w:rPr>
                <w:rStyle w:val="Hyperlink"/>
                <w:noProof/>
              </w:rPr>
              <w:t>Protection &amp; Advocacy for Beneficiaries of Social Security (PABSS)</w:t>
            </w:r>
            <w:r>
              <w:rPr>
                <w:noProof/>
                <w:webHidden/>
              </w:rPr>
              <w:tab/>
            </w:r>
            <w:r>
              <w:rPr>
                <w:noProof/>
                <w:webHidden/>
              </w:rPr>
              <w:fldChar w:fldCharType="begin"/>
            </w:r>
            <w:r>
              <w:rPr>
                <w:noProof/>
                <w:webHidden/>
              </w:rPr>
              <w:instrText xml:space="preserve"> PAGEREF _Toc192168020 \h </w:instrText>
            </w:r>
            <w:r>
              <w:rPr>
                <w:noProof/>
                <w:webHidden/>
              </w:rPr>
            </w:r>
            <w:r>
              <w:rPr>
                <w:noProof/>
                <w:webHidden/>
              </w:rPr>
              <w:fldChar w:fldCharType="separate"/>
            </w:r>
            <w:r>
              <w:rPr>
                <w:noProof/>
                <w:webHidden/>
              </w:rPr>
              <w:t>17</w:t>
            </w:r>
            <w:r>
              <w:rPr>
                <w:noProof/>
                <w:webHidden/>
              </w:rPr>
              <w:fldChar w:fldCharType="end"/>
            </w:r>
          </w:hyperlink>
        </w:p>
        <w:p w:rsidR="009243BB" w:rsidRDefault="009243BB" w14:paraId="37AFC20D" w14:textId="73B6D941">
          <w:r>
            <w:rPr>
              <w:b/>
              <w:bCs/>
              <w:noProof/>
            </w:rPr>
            <w:fldChar w:fldCharType="end"/>
          </w:r>
        </w:p>
      </w:sdtContent>
    </w:sdt>
    <w:p w:rsidR="009243BB" w:rsidRDefault="009243BB" w14:paraId="687DD73B" w14:textId="77777777">
      <w:pPr>
        <w:rPr>
          <w:rFonts w:asciiTheme="majorHAnsi" w:hAnsiTheme="majorHAnsi" w:eastAsiaTheme="majorEastAsia" w:cstheme="majorBidi"/>
          <w:color w:val="767171" w:themeColor="background2" w:themeShade="80"/>
          <w:spacing w:val="-10"/>
          <w:kern w:val="28"/>
          <w:sz w:val="56"/>
          <w:szCs w:val="56"/>
        </w:rPr>
      </w:pPr>
      <w:r>
        <w:rPr>
          <w:color w:val="767171" w:themeColor="background2" w:themeShade="80"/>
        </w:rPr>
        <w:br w:type="page"/>
      </w:r>
    </w:p>
    <w:p w:rsidRPr="001F65B9" w:rsidR="001A6067" w:rsidP="00C766F7" w:rsidRDefault="00E571C0" w14:paraId="2128E893" w14:textId="4E320379">
      <w:pPr>
        <w:pStyle w:val="Title"/>
        <w:jc w:val="center"/>
        <w:rPr>
          <w:color w:val="767171" w:themeColor="background2" w:themeShade="80"/>
        </w:rPr>
      </w:pPr>
      <w:r w:rsidRPr="4A0F448D" w:rsidR="00E571C0">
        <w:rPr>
          <w:color w:val="767171" w:themeColor="background2" w:themeTint="FF" w:themeShade="80"/>
        </w:rPr>
        <w:t>Top Questions for</w:t>
      </w:r>
      <w:r w:rsidRPr="4A0F448D" w:rsidR="005B3B68">
        <w:rPr>
          <w:color w:val="767171" w:themeColor="background2" w:themeTint="FF" w:themeShade="80"/>
        </w:rPr>
        <w:t xml:space="preserve"> </w:t>
      </w:r>
      <w:del w:author="Edwin Marino" w:date="2024-06-06T13:07:00Z" w:id="385267341">
        <w:r w:rsidRPr="4A0F448D" w:rsidDel="005B3B68">
          <w:rPr>
            <w:color w:val="767171" w:themeColor="background2" w:themeTint="FF" w:themeShade="80"/>
          </w:rPr>
          <w:delText>COVEE the</w:delText>
        </w:r>
        <w:r w:rsidRPr="4A0F448D" w:rsidDel="00E571C0">
          <w:rPr>
            <w:color w:val="767171" w:themeColor="background2" w:themeTint="FF" w:themeShade="80"/>
          </w:rPr>
          <w:delText xml:space="preserve"> </w:delText>
        </w:r>
      </w:del>
      <w:r w:rsidRPr="4A0F448D" w:rsidR="00E571C0">
        <w:rPr>
          <w:color w:val="767171" w:themeColor="background2" w:themeTint="FF" w:themeShade="80"/>
        </w:rPr>
        <w:t>DRTx</w:t>
      </w:r>
      <w:r w:rsidRPr="4A0F448D" w:rsidR="001F65B9">
        <w:rPr>
          <w:color w:val="767171" w:themeColor="background2" w:themeTint="FF" w:themeShade="80"/>
        </w:rPr>
        <w:t xml:space="preserve"> </w:t>
      </w:r>
      <w:r w:rsidRPr="4A0F448D" w:rsidR="0BF038D3">
        <w:rPr>
          <w:color w:val="767171" w:themeColor="background2" w:themeTint="FF" w:themeShade="80"/>
        </w:rPr>
        <w:t>Chatbot</w:t>
      </w:r>
    </w:p>
    <w:p w:rsidRPr="005B3B68" w:rsidR="00E571C0" w:rsidP="00EF0B8B" w:rsidRDefault="00E571C0" w14:paraId="1BA71E0B" w14:textId="5D9EBA90">
      <w:pPr>
        <w:pStyle w:val="Heading2"/>
      </w:pPr>
      <w:bookmarkStart w:name="_Toc192168001" w:id="2"/>
      <w:r w:rsidRPr="005B3B68">
        <w:t>General</w:t>
      </w:r>
      <w:bookmarkEnd w:id="2"/>
    </w:p>
    <w:p w:rsidRPr="00AD5185" w:rsidR="00E571C0" w:rsidRDefault="00E571C0" w14:paraId="2D681C7A" w14:textId="5F8E288B">
      <w:pPr>
        <w:rPr>
          <w:sz w:val="20"/>
          <w:szCs w:val="20"/>
        </w:rPr>
      </w:pPr>
      <w:r w:rsidRPr="00AD5185">
        <w:rPr>
          <w:sz w:val="20"/>
          <w:szCs w:val="20"/>
        </w:rPr>
        <w:t>What is Disability Rights</w:t>
      </w:r>
      <w:r w:rsidRPr="00AD5185" w:rsidR="009C1EA5">
        <w:rPr>
          <w:sz w:val="20"/>
          <w:szCs w:val="20"/>
        </w:rPr>
        <w:t xml:space="preserve"> Texas</w:t>
      </w:r>
      <w:r w:rsidRPr="00AD5185">
        <w:rPr>
          <w:sz w:val="20"/>
          <w:szCs w:val="20"/>
        </w:rPr>
        <w:t>?</w:t>
      </w:r>
    </w:p>
    <w:p w:rsidRPr="00AD5185" w:rsidR="00121B44" w:rsidP="009B47D2" w:rsidRDefault="00121B44" w14:paraId="02659D86" w14:textId="48553B56">
      <w:pPr>
        <w:spacing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 xml:space="preserve">Disability Rights Texas is the protection and advocacy agency for Texans with disabilities. Protection and advocacy agencies are sometimes called P&amp;As. They were created in the early 1970s because of a national news story about </w:t>
      </w:r>
      <w:proofErr w:type="spellStart"/>
      <w:r w:rsidRPr="00AD5185">
        <w:rPr>
          <w:rFonts w:eastAsia="Times New Roman" w:cstheme="minorHAnsi"/>
          <w:color w:val="212529"/>
          <w:sz w:val="20"/>
          <w:szCs w:val="20"/>
        </w:rPr>
        <w:t>Willowbrook</w:t>
      </w:r>
      <w:proofErr w:type="spellEnd"/>
      <w:r w:rsidRPr="00AD5185">
        <w:rPr>
          <w:rFonts w:eastAsia="Times New Roman" w:cstheme="minorHAnsi"/>
          <w:color w:val="212529"/>
          <w:sz w:val="20"/>
          <w:szCs w:val="20"/>
        </w:rPr>
        <w:t>, a large home in New York for children with disabilities. </w:t>
      </w:r>
      <w:hyperlink w:history="1" r:id="rId9">
        <w:r w:rsidRPr="00AD5185">
          <w:rPr>
            <w:rFonts w:eastAsia="Times New Roman" w:cstheme="minorHAnsi"/>
            <w:color w:val="525DDC"/>
            <w:sz w:val="20"/>
            <w:szCs w:val="20"/>
            <w:u w:val="single"/>
          </w:rPr>
          <w:t>The news report by Geraldo Rivera</w:t>
        </w:r>
      </w:hyperlink>
      <w:r w:rsidRPr="00AD5185">
        <w:rPr>
          <w:rFonts w:eastAsia="Times New Roman" w:cstheme="minorHAnsi"/>
          <w:color w:val="212529"/>
          <w:sz w:val="20"/>
          <w:szCs w:val="20"/>
        </w:rPr>
        <w:t> (warning: video contains some disturbing scenes) showed poor living conditions and bad treatment of the children there. It led to the US Congress passing a law in 1975 saying that every state in the US needed to have an agency to protect and fight for the rights of people with disabilities. In 1977, Disability Rights Texas opened its doors as the P&amp;A for our state. Over time, our mission has grown with more laws passed giving more rights to people with disabilities. Watch this video to learn more.</w:t>
      </w:r>
      <w:r w:rsidRPr="00AD5185" w:rsidR="009B47D2">
        <w:rPr>
          <w:rFonts w:eastAsia="Times New Roman" w:cstheme="minorHAnsi"/>
          <w:color w:val="212529"/>
          <w:sz w:val="20"/>
          <w:szCs w:val="20"/>
        </w:rPr>
        <w:t xml:space="preserve"> </w:t>
      </w:r>
      <w:r w:rsidRPr="00AD5185">
        <w:rPr>
          <w:rFonts w:eastAsia="Times New Roman" w:cstheme="minorHAnsi"/>
          <w:color w:val="212529"/>
          <w:sz w:val="20"/>
          <w:szCs w:val="20"/>
        </w:rPr>
        <w:t>Disability Rights Texas is a 501(c</w:t>
      </w:r>
      <w:proofErr w:type="gramStart"/>
      <w:r w:rsidRPr="00AD5185">
        <w:rPr>
          <w:rFonts w:eastAsia="Times New Roman" w:cstheme="minorHAnsi"/>
          <w:color w:val="212529"/>
          <w:sz w:val="20"/>
          <w:szCs w:val="20"/>
        </w:rPr>
        <w:t>)(</w:t>
      </w:r>
      <w:proofErr w:type="gramEnd"/>
      <w:r w:rsidRPr="00AD5185">
        <w:rPr>
          <w:rFonts w:eastAsia="Times New Roman" w:cstheme="minorHAnsi"/>
          <w:color w:val="212529"/>
          <w:sz w:val="20"/>
          <w:szCs w:val="20"/>
        </w:rPr>
        <w:t>3). Employer Identification Number (EIN): 74-1916289.</w:t>
      </w:r>
    </w:p>
    <w:p w:rsidRPr="00ED3889" w:rsidR="00ED3889" w:rsidP="00EF0B8B" w:rsidRDefault="00ED3889" w14:paraId="571F21F7" w14:textId="77777777">
      <w:pPr>
        <w:pStyle w:val="Heading2"/>
        <w:rPr>
          <w:rFonts w:eastAsia="Times New Roman"/>
        </w:rPr>
      </w:pPr>
      <w:bookmarkStart w:name="_Toc192168002" w:id="3"/>
      <w:r w:rsidRPr="00ED3889">
        <w:rPr>
          <w:rFonts w:eastAsia="Times New Roman"/>
        </w:rPr>
        <w:t>Things We Consider</w:t>
      </w:r>
      <w:bookmarkEnd w:id="3"/>
    </w:p>
    <w:p w:rsidRPr="00AD5185" w:rsidR="00ED3889" w:rsidP="00ED3889" w:rsidRDefault="00ED3889" w14:paraId="6066E030" w14:textId="77777777">
      <w:pPr>
        <w:shd w:val="clear" w:color="auto" w:fill="FFFFFF"/>
        <w:spacing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Since demand for our services far exceeds the availability of our staff and attorneys, cases are selected based on available resources and our </w:t>
      </w:r>
      <w:hyperlink w:history="1" r:id="rId10">
        <w:r w:rsidRPr="00AD5185">
          <w:rPr>
            <w:rFonts w:eastAsia="Times New Roman" w:cstheme="minorHAnsi"/>
            <w:color w:val="525DDC"/>
            <w:sz w:val="20"/>
            <w:szCs w:val="20"/>
            <w:u w:val="single"/>
          </w:rPr>
          <w:t>priority areas</w:t>
        </w:r>
      </w:hyperlink>
      <w:r w:rsidRPr="00AD5185">
        <w:rPr>
          <w:rFonts w:eastAsia="Times New Roman" w:cstheme="minorHAnsi"/>
          <w:color w:val="212529"/>
          <w:sz w:val="20"/>
          <w:szCs w:val="20"/>
        </w:rPr>
        <w:t>. If your problem is not accepted as a case, you have the </w:t>
      </w:r>
      <w:hyperlink w:history="1" r:id="rId11">
        <w:r w:rsidRPr="00AD5185">
          <w:rPr>
            <w:rFonts w:eastAsia="Times New Roman" w:cstheme="minorHAnsi"/>
            <w:color w:val="525DDC"/>
            <w:sz w:val="20"/>
            <w:szCs w:val="20"/>
            <w:u w:val="single"/>
          </w:rPr>
          <w:t>right to appeal our decision</w:t>
        </w:r>
      </w:hyperlink>
      <w:r w:rsidRPr="00AD5185">
        <w:rPr>
          <w:rFonts w:eastAsia="Times New Roman" w:cstheme="minorHAnsi"/>
          <w:color w:val="212529"/>
          <w:sz w:val="20"/>
          <w:szCs w:val="20"/>
        </w:rPr>
        <w:t>.</w:t>
      </w:r>
    </w:p>
    <w:p w:rsidRPr="00AD5185" w:rsidR="00ED3889" w:rsidP="00ED3889" w:rsidRDefault="00ED3889" w14:paraId="65B37B02" w14:textId="77777777">
      <w:pPr>
        <w:shd w:val="clear" w:color="auto" w:fill="FFFFFF"/>
        <w:spacing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In deciding whether we can represent you directly, we will consider:</w:t>
      </w:r>
    </w:p>
    <w:p w:rsidRPr="00AD5185" w:rsidR="00ED3889" w:rsidP="00ED3889" w:rsidRDefault="00ED3889" w14:paraId="3182F94F"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The details of your case</w:t>
      </w:r>
    </w:p>
    <w:p w:rsidRPr="00AD5185" w:rsidR="00ED3889" w:rsidP="00ED3889" w:rsidRDefault="00ED3889" w14:paraId="08A30FAA"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Other resources available to you</w:t>
      </w:r>
    </w:p>
    <w:p w:rsidRPr="00AD5185" w:rsidR="00ED3889" w:rsidP="00ED3889" w:rsidRDefault="00ED3889" w14:paraId="729C9691"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Your ability to advocate for yourself</w:t>
      </w:r>
    </w:p>
    <w:p w:rsidRPr="00AD5185" w:rsidR="00ED3889" w:rsidP="00ED3889" w:rsidRDefault="00ED3889" w14:paraId="7C492026"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Whether your problem falls within one of our service areas as determined through public surveys and board approval</w:t>
      </w:r>
    </w:p>
    <w:p w:rsidRPr="00AD5185" w:rsidR="00ED3889" w:rsidP="00ED3889" w:rsidRDefault="00ED3889" w14:paraId="1C634C2A"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Availability of resources within our organization</w:t>
      </w:r>
    </w:p>
    <w:p w:rsidRPr="00AD5185" w:rsidR="00ED3889" w:rsidP="00ED3889" w:rsidRDefault="00ED3889" w14:paraId="286DB290" w14:textId="77777777">
      <w:pPr>
        <w:numPr>
          <w:ilvl w:val="0"/>
          <w:numId w:val="6"/>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The extent to which your case may benefit others with disabilities</w:t>
      </w:r>
    </w:p>
    <w:p w:rsidRPr="00AD5185" w:rsidR="00ED3889" w:rsidP="00ED3889" w:rsidRDefault="00ED3889" w14:paraId="136806D9" w14:textId="77777777">
      <w:pPr>
        <w:shd w:val="clear" w:color="auto" w:fill="FFFFFF"/>
        <w:spacing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Please remember that we only represent people with disabilities.</w:t>
      </w:r>
    </w:p>
    <w:p w:rsidRPr="00ED3889" w:rsidR="00ED3889" w:rsidP="00EF0B8B" w:rsidRDefault="00ED3889" w14:paraId="18DB5FB8" w14:textId="77777777">
      <w:pPr>
        <w:pStyle w:val="Heading2"/>
        <w:rPr>
          <w:rFonts w:eastAsia="Times New Roman"/>
        </w:rPr>
      </w:pPr>
      <w:bookmarkStart w:name="_Toc192168003" w:id="4"/>
      <w:r w:rsidRPr="00ED3889">
        <w:rPr>
          <w:rFonts w:eastAsia="Times New Roman"/>
        </w:rPr>
        <w:t>What We Don’t Do</w:t>
      </w:r>
      <w:bookmarkEnd w:id="4"/>
    </w:p>
    <w:p w:rsidRPr="00AD5185" w:rsidR="00ED3889" w:rsidP="00ED3889" w:rsidRDefault="00ED3889" w14:paraId="32F3C1C1" w14:textId="77777777">
      <w:pPr>
        <w:shd w:val="clear" w:color="auto" w:fill="FFFFFF"/>
        <w:spacing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Unfortunately we are not able to provide financial assistance, and we do not provide legal services in the following areas:</w:t>
      </w:r>
    </w:p>
    <w:p w:rsidRPr="00AD5185" w:rsidR="00ED3889" w:rsidP="00ED3889" w:rsidRDefault="00ED3889" w14:paraId="4C5CCD86"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Bankruptcy</w:t>
      </w:r>
    </w:p>
    <w:p w:rsidRPr="00AD5185" w:rsidR="00ED3889" w:rsidP="00ED3889" w:rsidRDefault="00ED3889" w14:paraId="1F45614D"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Criminal Law</w:t>
      </w:r>
    </w:p>
    <w:p w:rsidRPr="00AD5185" w:rsidR="00ED3889" w:rsidP="00ED3889" w:rsidRDefault="00ED3889" w14:paraId="43B295B9"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Family Law (divorce, child custody, etc.)</w:t>
      </w:r>
    </w:p>
    <w:p w:rsidRPr="00AD5185" w:rsidR="00ED3889" w:rsidP="00ED3889" w:rsidRDefault="00ED3889" w14:paraId="3526B060"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Identity Theft</w:t>
      </w:r>
    </w:p>
    <w:p w:rsidRPr="00AD5185" w:rsidR="00ED3889" w:rsidP="00ED3889" w:rsidRDefault="00ED3889" w14:paraId="2849285F"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Malpractice</w:t>
      </w:r>
    </w:p>
    <w:p w:rsidRPr="00AD5185" w:rsidR="00ED3889" w:rsidP="00ED3889" w:rsidRDefault="00ED3889" w14:paraId="199E81A8"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Mortgage Foreclosure</w:t>
      </w:r>
    </w:p>
    <w:p w:rsidRPr="00AD5185" w:rsidR="00ED3889" w:rsidP="00ED3889" w:rsidRDefault="00ED3889" w14:paraId="70E0C5E5"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Personal Injury</w:t>
      </w:r>
    </w:p>
    <w:p w:rsidRPr="00AD5185" w:rsidR="00ED3889" w:rsidP="00ED3889" w:rsidRDefault="00ED3889" w14:paraId="7A14E769"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Probate</w:t>
      </w:r>
    </w:p>
    <w:p w:rsidRPr="00AD5185" w:rsidR="00ED3889" w:rsidP="00ED3889" w:rsidRDefault="00ED3889" w14:paraId="0EFEA5DA"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Property</w:t>
      </w:r>
    </w:p>
    <w:p w:rsidRPr="00AD5185" w:rsidR="00ED3889" w:rsidP="00ED3889" w:rsidRDefault="00ED3889" w14:paraId="5A2D55AA"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Social Security Determinations or Appeals</w:t>
      </w:r>
    </w:p>
    <w:p w:rsidRPr="00AD5185" w:rsidR="00ED3889" w:rsidP="00ED3889" w:rsidRDefault="00ED3889" w14:paraId="183C40D0" w14:textId="77777777">
      <w:pPr>
        <w:numPr>
          <w:ilvl w:val="0"/>
          <w:numId w:val="7"/>
        </w:numPr>
        <w:shd w:val="clear" w:color="auto" w:fill="FFFFFF"/>
        <w:spacing w:before="100" w:beforeAutospacing="1" w:after="100" w:afterAutospacing="1" w:line="240" w:lineRule="auto"/>
        <w:rPr>
          <w:rFonts w:eastAsia="Times New Roman" w:cstheme="minorHAnsi"/>
          <w:color w:val="212529"/>
          <w:sz w:val="20"/>
          <w:szCs w:val="20"/>
        </w:rPr>
      </w:pPr>
      <w:r w:rsidRPr="00AD5185">
        <w:rPr>
          <w:rFonts w:eastAsia="Times New Roman" w:cstheme="minorHAnsi"/>
          <w:color w:val="212529"/>
          <w:sz w:val="20"/>
          <w:szCs w:val="20"/>
        </w:rPr>
        <w:t>Wills</w:t>
      </w:r>
    </w:p>
    <w:p w:rsidRPr="00ED3889" w:rsidR="00ED3889" w:rsidP="00EF0B8B" w:rsidRDefault="00ED3889" w14:paraId="5A8F2E2C" w14:textId="77777777">
      <w:pPr>
        <w:pStyle w:val="Heading2"/>
        <w:rPr>
          <w:rFonts w:eastAsia="Times New Roman"/>
        </w:rPr>
      </w:pPr>
      <w:bookmarkStart w:name="_Toc192168004" w:id="5"/>
      <w:r w:rsidRPr="00ED3889">
        <w:rPr>
          <w:rFonts w:eastAsia="Times New Roman"/>
        </w:rPr>
        <w:t>Next Steps</w:t>
      </w:r>
      <w:bookmarkEnd w:id="5"/>
    </w:p>
    <w:p w:rsidRPr="00ED3889" w:rsidR="00ED3889" w:rsidP="00ED3889" w:rsidRDefault="00ED3889" w14:paraId="41EB3A2E" w14:textId="77777777">
      <w:pPr>
        <w:shd w:val="clear" w:color="auto" w:fill="FFFFFF"/>
        <w:spacing w:after="100" w:afterAutospacing="1" w:line="240" w:lineRule="auto"/>
        <w:rPr>
          <w:rFonts w:eastAsia="Times New Roman" w:cstheme="minorHAnsi"/>
          <w:color w:val="212529"/>
        </w:rPr>
      </w:pPr>
      <w:r w:rsidRPr="00ED3889">
        <w:rPr>
          <w:rFonts w:eastAsia="Times New Roman" w:cstheme="minorHAnsi"/>
          <w:color w:val="212529"/>
        </w:rPr>
        <w:t>To apply for our services, you go through our intake process. Next, you can learn about what to expect during the </w:t>
      </w:r>
      <w:hyperlink w:history="1" r:id="rId12">
        <w:r w:rsidRPr="00ED3889">
          <w:rPr>
            <w:rFonts w:eastAsia="Times New Roman" w:cstheme="minorHAnsi"/>
            <w:color w:val="525DDC"/>
            <w:u w:val="single"/>
          </w:rPr>
          <w:t>intake process</w:t>
        </w:r>
      </w:hyperlink>
      <w:r w:rsidRPr="00ED3889">
        <w:rPr>
          <w:rFonts w:eastAsia="Times New Roman" w:cstheme="minorHAnsi"/>
          <w:color w:val="212529"/>
        </w:rPr>
        <w:t>, or you can </w:t>
      </w:r>
      <w:hyperlink w:history="1" r:id="rId13">
        <w:r w:rsidRPr="00ED3889">
          <w:rPr>
            <w:rFonts w:eastAsia="Times New Roman" w:cstheme="minorHAnsi"/>
            <w:color w:val="525DDC"/>
            <w:u w:val="single"/>
          </w:rPr>
          <w:t>apply for our services</w:t>
        </w:r>
      </w:hyperlink>
      <w:r w:rsidRPr="00ED3889">
        <w:rPr>
          <w:rFonts w:eastAsia="Times New Roman" w:cstheme="minorHAnsi"/>
          <w:color w:val="212529"/>
        </w:rPr>
        <w:t> to get the intake process started.</w:t>
      </w:r>
    </w:p>
    <w:p w:rsidRPr="00ED3889" w:rsidR="00ED3889" w:rsidP="00ED3889" w:rsidRDefault="00ED3889" w14:paraId="7823DBA3" w14:textId="77777777">
      <w:pPr>
        <w:shd w:val="clear" w:color="auto" w:fill="FFFFFF"/>
        <w:spacing w:after="100" w:afterAutospacing="1" w:line="240" w:lineRule="auto"/>
        <w:rPr>
          <w:rFonts w:eastAsia="Times New Roman" w:cstheme="minorHAnsi"/>
          <w:color w:val="212529"/>
        </w:rPr>
      </w:pPr>
      <w:r w:rsidRPr="00ED3889">
        <w:rPr>
          <w:rFonts w:eastAsia="Times New Roman" w:cstheme="minorHAnsi"/>
          <w:color w:val="212529"/>
        </w:rPr>
        <w:t>For information about other organizations, programs, and services that could help you, visit our </w:t>
      </w:r>
      <w:hyperlink w:history="1" r:id="rId14">
        <w:r w:rsidRPr="00ED3889">
          <w:rPr>
            <w:rFonts w:eastAsia="Times New Roman" w:cstheme="minorHAnsi"/>
            <w:color w:val="525DDC"/>
            <w:u w:val="single"/>
          </w:rPr>
          <w:t>Other Sources for Help</w:t>
        </w:r>
      </w:hyperlink>
      <w:r w:rsidRPr="00ED3889">
        <w:rPr>
          <w:rFonts w:eastAsia="Times New Roman" w:cstheme="minorHAnsi"/>
          <w:color w:val="212529"/>
        </w:rPr>
        <w:t> page. If you need general information and referral regarding services available to people with disabilities in Texas, please call 2-1-1.</w:t>
      </w:r>
    </w:p>
    <w:p w:rsidR="005207D9" w:rsidP="00C56C44" w:rsidRDefault="00ED3889" w14:paraId="447A2464" w14:textId="3A63BB3E">
      <w:pPr>
        <w:pStyle w:val="Heading3"/>
      </w:pPr>
      <w:r w:rsidRPr="00ED3889">
        <w:rPr>
          <w:rFonts w:eastAsia="Times New Roman" w:cstheme="minorHAnsi"/>
          <w:color w:val="212529"/>
        </w:rPr>
        <w:t> </w:t>
      </w:r>
      <w:bookmarkStart w:name="_Toc192168005" w:id="6"/>
      <w:r w:rsidRPr="00DE0B4B" w:rsidR="005207D9">
        <w:t>How do I apply for help from Disability Rights Texas?</w:t>
      </w:r>
      <w:bookmarkEnd w:id="6"/>
    </w:p>
    <w:p w:rsidRPr="00115974" w:rsidR="00115974" w:rsidP="00115974" w:rsidRDefault="00115974" w14:paraId="09130012"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color w:val="212529"/>
        </w:rPr>
        <w:t>To apply for our services, you will go through our intake process either online, by phone, or by sign language phone. To get an idea about what information you’ll need to provide during intake, and also what to expect once your intake is complete, read the information below or watch the </w:t>
      </w:r>
      <w:hyperlink w:tgtFrame="_blank" w:history="1" r:id="rId15">
        <w:r w:rsidRPr="00115974">
          <w:rPr>
            <w:rFonts w:eastAsia="Times New Roman" w:cstheme="minorHAnsi"/>
            <w:color w:val="525DDC"/>
            <w:u w:val="single"/>
          </w:rPr>
          <w:t>DRTx Intake Process video</w:t>
        </w:r>
      </w:hyperlink>
      <w:r w:rsidRPr="00115974">
        <w:rPr>
          <w:rFonts w:eastAsia="Times New Roman" w:cstheme="minorHAnsi"/>
          <w:color w:val="212529"/>
        </w:rPr>
        <w:t>.</w:t>
      </w:r>
    </w:p>
    <w:p w:rsidRPr="00115974" w:rsidR="00115974" w:rsidP="00EF0B8B" w:rsidRDefault="00115974" w14:paraId="38F671EE" w14:textId="77777777">
      <w:pPr>
        <w:pStyle w:val="Heading3"/>
        <w:rPr>
          <w:rFonts w:eastAsia="Times New Roman"/>
        </w:rPr>
      </w:pPr>
      <w:bookmarkStart w:name="_Toc192168006" w:id="7"/>
      <w:r w:rsidRPr="00115974">
        <w:rPr>
          <w:rFonts w:eastAsia="Times New Roman"/>
        </w:rPr>
        <w:t>Information You Provide</w:t>
      </w:r>
      <w:bookmarkEnd w:id="7"/>
    </w:p>
    <w:p w:rsidRPr="00115974" w:rsidR="00115974" w:rsidP="00115974" w:rsidRDefault="00115974" w14:paraId="617D848F"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color w:val="212529"/>
        </w:rPr>
        <w:t>During intake, we’ll ask you to provide the following information:</w:t>
      </w:r>
    </w:p>
    <w:p w:rsidRPr="00115974" w:rsidR="00115974" w:rsidP="00115974" w:rsidRDefault="00115974" w14:paraId="27535EA2" w14:textId="77777777">
      <w:pPr>
        <w:numPr>
          <w:ilvl w:val="0"/>
          <w:numId w:val="8"/>
        </w:numPr>
        <w:shd w:val="clear" w:color="auto" w:fill="FFFFFF"/>
        <w:spacing w:before="100" w:beforeAutospacing="1" w:after="100" w:afterAutospacing="1" w:line="240" w:lineRule="auto"/>
        <w:rPr>
          <w:rFonts w:eastAsia="Times New Roman" w:cstheme="minorHAnsi"/>
          <w:color w:val="212529"/>
        </w:rPr>
      </w:pPr>
      <w:r w:rsidRPr="00115974">
        <w:rPr>
          <w:rFonts w:eastAsia="Times New Roman" w:cstheme="minorHAnsi"/>
          <w:color w:val="212529"/>
        </w:rPr>
        <w:t>Your name, address, and phone number, so that we can reach you later if we have more questions.</w:t>
      </w:r>
    </w:p>
    <w:p w:rsidRPr="00115974" w:rsidR="00115974" w:rsidP="00115974" w:rsidRDefault="00115974" w14:paraId="446229EB" w14:textId="77777777">
      <w:pPr>
        <w:numPr>
          <w:ilvl w:val="0"/>
          <w:numId w:val="8"/>
        </w:numPr>
        <w:shd w:val="clear" w:color="auto" w:fill="FFFFFF"/>
        <w:spacing w:before="100" w:beforeAutospacing="1" w:after="100" w:afterAutospacing="1" w:line="240" w:lineRule="auto"/>
        <w:rPr>
          <w:rFonts w:eastAsia="Times New Roman" w:cstheme="minorHAnsi"/>
          <w:color w:val="212529"/>
        </w:rPr>
      </w:pPr>
      <w:r w:rsidRPr="00115974">
        <w:rPr>
          <w:rFonts w:eastAsia="Times New Roman" w:cstheme="minorHAnsi"/>
          <w:color w:val="212529"/>
        </w:rPr>
        <w:t>The nature of your disability.</w:t>
      </w:r>
    </w:p>
    <w:p w:rsidRPr="00115974" w:rsidR="00115974" w:rsidP="00115974" w:rsidRDefault="00115974" w14:paraId="04EEF7A3" w14:textId="77777777">
      <w:pPr>
        <w:numPr>
          <w:ilvl w:val="0"/>
          <w:numId w:val="8"/>
        </w:numPr>
        <w:shd w:val="clear" w:color="auto" w:fill="FFFFFF"/>
        <w:spacing w:before="100" w:beforeAutospacing="1" w:after="100" w:afterAutospacing="1" w:line="240" w:lineRule="auto"/>
        <w:rPr>
          <w:rFonts w:eastAsia="Times New Roman" w:cstheme="minorHAnsi"/>
          <w:color w:val="212529"/>
        </w:rPr>
      </w:pPr>
      <w:r w:rsidRPr="00115974">
        <w:rPr>
          <w:rFonts w:eastAsia="Times New Roman" w:cstheme="minorHAnsi"/>
          <w:color w:val="212529"/>
        </w:rPr>
        <w:t>Some facts about your problem (what happened and when, why, and how it happened) to help us determine how best to help you.</w:t>
      </w:r>
    </w:p>
    <w:p w:rsidRPr="00115974" w:rsidR="00115974" w:rsidP="00115974" w:rsidRDefault="00115974" w14:paraId="5E9EE4D5"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b/>
          <w:bCs/>
          <w:color w:val="212529"/>
        </w:rPr>
        <w:t>If you have documents related to your issue, have that information ready when you go through intake, whether online or by phone.</w:t>
      </w:r>
    </w:p>
    <w:p w:rsidRPr="00115974" w:rsidR="00115974" w:rsidP="00EF0B8B" w:rsidRDefault="00115974" w14:paraId="10BD9733" w14:textId="77777777">
      <w:pPr>
        <w:pStyle w:val="Heading3"/>
        <w:rPr>
          <w:rFonts w:eastAsia="Times New Roman"/>
        </w:rPr>
      </w:pPr>
      <w:bookmarkStart w:name="_Toc192168007" w:id="8"/>
      <w:r w:rsidRPr="00115974">
        <w:rPr>
          <w:rFonts w:eastAsia="Times New Roman"/>
        </w:rPr>
        <w:t>After You Apply</w:t>
      </w:r>
      <w:bookmarkEnd w:id="8"/>
    </w:p>
    <w:p w:rsidRPr="00115974" w:rsidR="00115974" w:rsidP="00115974" w:rsidRDefault="00115974" w14:paraId="545E2E82"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color w:val="212529"/>
        </w:rPr>
        <w:t>Once we have completed your intake, we will contact you about your case within 10 business days. If we are able to investigate your claims or accept your case, you will receive an acceptance letter.</w:t>
      </w:r>
    </w:p>
    <w:p w:rsidRPr="00115974" w:rsidR="00115974" w:rsidP="00115974" w:rsidRDefault="00115974" w14:paraId="3C2B06CC"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color w:val="212529"/>
        </w:rPr>
        <w:t>If we cannot help you directly, we may be able to provide useful information and referrals. You can also visit our </w:t>
      </w:r>
      <w:hyperlink w:history="1" r:id="rId16">
        <w:r w:rsidRPr="00115974">
          <w:rPr>
            <w:rFonts w:eastAsia="Times New Roman" w:cstheme="minorHAnsi"/>
            <w:color w:val="525DDC"/>
            <w:u w:val="single"/>
          </w:rPr>
          <w:t>Other Sources for Help</w:t>
        </w:r>
      </w:hyperlink>
      <w:r w:rsidRPr="00115974">
        <w:rPr>
          <w:rFonts w:eastAsia="Times New Roman" w:cstheme="minorHAnsi"/>
          <w:color w:val="212529"/>
        </w:rPr>
        <w:t> page for information about other organizations, programs, and services that could help you.</w:t>
      </w:r>
    </w:p>
    <w:p w:rsidRPr="00115974" w:rsidR="00115974" w:rsidP="00115974" w:rsidRDefault="00115974" w14:paraId="59B08438" w14:textId="77777777">
      <w:pPr>
        <w:shd w:val="clear" w:color="auto" w:fill="FFFFFF"/>
        <w:spacing w:after="100" w:afterAutospacing="1" w:line="240" w:lineRule="auto"/>
        <w:rPr>
          <w:rFonts w:eastAsia="Times New Roman" w:cstheme="minorHAnsi"/>
          <w:color w:val="212529"/>
        </w:rPr>
      </w:pPr>
      <w:r w:rsidRPr="00115974">
        <w:rPr>
          <w:rFonts w:eastAsia="Times New Roman" w:cstheme="minorHAnsi"/>
          <w:color w:val="212529"/>
        </w:rPr>
        <w:t>If we deny your request for services and you are dissatisfied with this decision, you can file a case denial appeal. A case denial appeal must be filed within 20 days of the denial letter. For information about filing a case denial appeal, visit our </w:t>
      </w:r>
      <w:hyperlink w:history="1" r:id="rId17">
        <w:r w:rsidRPr="00115974">
          <w:rPr>
            <w:rFonts w:eastAsia="Times New Roman" w:cstheme="minorHAnsi"/>
            <w:color w:val="525DDC"/>
            <w:u w:val="single"/>
          </w:rPr>
          <w:t>Appeals and Complaints Process</w:t>
        </w:r>
      </w:hyperlink>
      <w:r w:rsidRPr="00115974">
        <w:rPr>
          <w:rFonts w:eastAsia="Times New Roman" w:cstheme="minorHAnsi"/>
          <w:color w:val="212529"/>
        </w:rPr>
        <w:t> page.</w:t>
      </w:r>
    </w:p>
    <w:p w:rsidR="001F65B9" w:rsidRDefault="001F65B9" w14:paraId="58603DA1" w14:textId="3D186332">
      <w:pPr>
        <w:rPr>
          <w:b/>
          <w:bCs/>
        </w:rPr>
      </w:pPr>
      <w:r>
        <w:rPr>
          <w:b/>
          <w:bCs/>
        </w:rPr>
        <w:br w:type="page"/>
      </w:r>
    </w:p>
    <w:p w:rsidR="00115974" w:rsidP="00EF0B8B" w:rsidRDefault="001F65B9" w14:paraId="6BA25119" w14:textId="4EA9E589">
      <w:pPr>
        <w:pStyle w:val="Heading2"/>
      </w:pPr>
      <w:bookmarkStart w:name="_Toc192168008" w:id="9"/>
      <w:r>
        <w:t>Frequently Asked Questions</w:t>
      </w:r>
      <w:bookmarkEnd w:id="9"/>
    </w:p>
    <w:p w:rsidR="001F65B9" w:rsidP="001F65B9" w:rsidRDefault="001F65B9" w14:paraId="3EED8FF2" w14:textId="77777777">
      <w:pPr>
        <w:pStyle w:val="Heading3"/>
      </w:pPr>
    </w:p>
    <w:p w:rsidRPr="001F65B9" w:rsidR="001F65B9" w:rsidP="001F65B9" w:rsidRDefault="001F65B9" w14:paraId="66D7869E" w14:textId="50754BE6">
      <w:pPr>
        <w:pStyle w:val="Heading3"/>
      </w:pPr>
      <w:bookmarkStart w:name="_Toc192168009" w:id="10"/>
      <w:r>
        <w:t>General Questions</w:t>
      </w:r>
      <w:bookmarkEnd w:id="10"/>
    </w:p>
    <w:p w:rsidR="00E571C0" w:rsidRDefault="00E571C0" w14:paraId="1DA56485" w14:textId="45A89D30">
      <w:pPr>
        <w:rPr>
          <w:b/>
          <w:bCs/>
        </w:rPr>
      </w:pPr>
      <w:r w:rsidRPr="00DE0B4B">
        <w:rPr>
          <w:b/>
          <w:bCs/>
        </w:rPr>
        <w:t>What are my rights under the Americans with Disabilities Act?</w:t>
      </w:r>
    </w:p>
    <w:p w:rsidRPr="001663B8" w:rsidR="0059635E" w:rsidRDefault="001663B8" w14:paraId="608BA687" w14:textId="1A3A5F69">
      <w:r>
        <w:t xml:space="preserve">The ADA provides many protections for persons with disabilities. </w:t>
      </w:r>
      <w:r w:rsidR="0075605E">
        <w:t>These protection include, but are not limited to, housing, access to public places, service animals</w:t>
      </w:r>
      <w:r w:rsidR="004D54A9">
        <w:t xml:space="preserve">, or accommodations. DRTx may be able to provide assistance depending on the type of issue you are facing. DRTx recommends you go to </w:t>
      </w:r>
      <w:hyperlink w:history="1" r:id="rId18">
        <w:r w:rsidRPr="00350491" w:rsidR="00C77909">
          <w:rPr>
            <w:rStyle w:val="Hyperlink"/>
          </w:rPr>
          <w:t>https://disabilityrightstx.org/en/category/accessibility/</w:t>
        </w:r>
      </w:hyperlink>
      <w:r w:rsidR="00C77909">
        <w:t xml:space="preserve"> for more information about the ADA.</w:t>
      </w:r>
    </w:p>
    <w:p w:rsidR="00E571C0" w:rsidRDefault="00E571C0" w14:paraId="02BAA10F" w14:textId="0CF0A9B3">
      <w:r>
        <w:t>Do you provide attorney services on cri</w:t>
      </w:r>
      <w:r w:rsidR="007355AC">
        <w:t xml:space="preserve">minal </w:t>
      </w:r>
      <w:r>
        <w:t>matters/cases?</w:t>
      </w:r>
    </w:p>
    <w:p w:rsidR="00516ACD" w:rsidRDefault="00C77909" w14:paraId="4FF5208F" w14:textId="77777777">
      <w:r>
        <w:t xml:space="preserve">DRTx is not able to provide attorney services or </w:t>
      </w:r>
      <w:r w:rsidR="00516ACD">
        <w:t xml:space="preserve">direct </w:t>
      </w:r>
      <w:r>
        <w:t>legal representation</w:t>
      </w:r>
      <w:r w:rsidR="00516ACD">
        <w:t xml:space="preserve"> for persons with disabilities in criminal matters. </w:t>
      </w:r>
    </w:p>
    <w:p w:rsidR="00C77909" w:rsidRDefault="00516ACD" w14:paraId="41E141C8" w14:textId="47A1D2AF">
      <w:r>
        <w:t xml:space="preserve">DRTx can sometimes provide technical assistance to criminal attorneys that are representing persons with disabilities </w:t>
      </w:r>
      <w:r w:rsidR="00F20E94">
        <w:t xml:space="preserve">that need assistance in providing legal information regarding the rights of a person with disabilities under the ADA or provide information to the Court involving criminal matters of </w:t>
      </w:r>
      <w:r w:rsidR="00B84549">
        <w:t>persons with disabilities in the criminal justice system, like providing ASL interpreters in a Court setting.</w:t>
      </w:r>
      <w:r w:rsidR="00C77909">
        <w:t xml:space="preserve"> </w:t>
      </w:r>
    </w:p>
    <w:p w:rsidRPr="00DE0B4B" w:rsidR="00E571C0" w:rsidRDefault="00E571C0" w14:paraId="77BE5E59" w14:textId="132AAFFC">
      <w:pPr>
        <w:rPr>
          <w:b/>
          <w:bCs/>
        </w:rPr>
      </w:pPr>
      <w:r w:rsidRPr="00DE0B4B">
        <w:rPr>
          <w:b/>
          <w:bCs/>
        </w:rPr>
        <w:t>Can you give me financial help?</w:t>
      </w:r>
    </w:p>
    <w:p w:rsidR="00D979C7" w:rsidRDefault="00D979C7" w14:paraId="0212D46A" w14:textId="2E8E6C0D">
      <w:r>
        <w:t xml:space="preserve">DRTx is not able to provide direct financial assistance. DRTx </w:t>
      </w:r>
      <w:r w:rsidR="00BE5A91">
        <w:t>does not have resources to be able to distribute cash monies to any individual&gt;</w:t>
      </w:r>
    </w:p>
    <w:p w:rsidRPr="006C0010" w:rsidR="00E571C0" w:rsidRDefault="00E571C0" w14:paraId="08AB6CDF" w14:textId="23F80886">
      <w:pPr>
        <w:rPr>
          <w:b/>
          <w:bCs/>
        </w:rPr>
      </w:pPr>
      <w:r w:rsidRPr="006C0010">
        <w:rPr>
          <w:b/>
          <w:bCs/>
        </w:rPr>
        <w:t>Can you help me apply for Social Security?</w:t>
      </w:r>
    </w:p>
    <w:p w:rsidR="00BE5A91" w:rsidRDefault="00BE5A91" w14:paraId="69A9CA5C" w14:textId="1EAF5BD0">
      <w:r>
        <w:t xml:space="preserve">DRTx </w:t>
      </w:r>
      <w:r w:rsidR="0096773E">
        <w:t>generally does not provide assistance with applying for Social Security benefits</w:t>
      </w:r>
      <w:r w:rsidR="00B84549">
        <w:t xml:space="preserve"> in the first instance. DRTx notes that there are community actors that do provide assistance </w:t>
      </w:r>
      <w:r w:rsidR="006C3421">
        <w:t>for persons with disabilities</w:t>
      </w:r>
      <w:r w:rsidR="00F065E9">
        <w:t xml:space="preserve">, such as those diagnosed with Mental Health issues, </w:t>
      </w:r>
      <w:r w:rsidR="00186368">
        <w:t xml:space="preserve">e.g., </w:t>
      </w:r>
      <w:r w:rsidR="006C3421">
        <w:t xml:space="preserve">the </w:t>
      </w:r>
      <w:r w:rsidR="00186368">
        <w:t xml:space="preserve">Local </w:t>
      </w:r>
      <w:r w:rsidR="006C3421">
        <w:t>Mental Health Authority found in</w:t>
      </w:r>
      <w:r w:rsidR="00186368">
        <w:t xml:space="preserve"> all of the counties in </w:t>
      </w:r>
      <w:r w:rsidR="006C3421">
        <w:t>Texas</w:t>
      </w:r>
      <w:r w:rsidR="00186368">
        <w:t>.</w:t>
      </w:r>
    </w:p>
    <w:p w:rsidR="00E571C0" w:rsidRDefault="00E571C0" w14:paraId="6D6FDBEF" w14:textId="68A6E9AE">
      <w:pPr>
        <w:rPr>
          <w:b/>
          <w:bCs/>
        </w:rPr>
      </w:pPr>
      <w:r w:rsidRPr="006C0010">
        <w:rPr>
          <w:b/>
          <w:bCs/>
        </w:rPr>
        <w:t>Can you help me apply for food stamp/SNAP?</w:t>
      </w:r>
    </w:p>
    <w:p w:rsidRPr="00186368" w:rsidR="00186368" w:rsidRDefault="00186368" w14:paraId="717F9596" w14:textId="1D48B3D2">
      <w:r>
        <w:t>DRTx may be able to assist with securing SNAP benefits in cases where there may be issues with the application process or where a person</w:t>
      </w:r>
      <w:r w:rsidR="008A14DF">
        <w:t xml:space="preserve"> with a disability</w:t>
      </w:r>
      <w:r>
        <w:t xml:space="preserve"> is facing chronic </w:t>
      </w:r>
      <w:r w:rsidR="008A14DF">
        <w:t>food insecurity.</w:t>
      </w:r>
    </w:p>
    <w:p w:rsidRPr="006C0010" w:rsidR="00E571C0" w:rsidRDefault="00E571C0" w14:paraId="04FC5F32" w14:textId="0EC30913">
      <w:pPr>
        <w:rPr>
          <w:b/>
          <w:bCs/>
        </w:rPr>
      </w:pPr>
      <w:r w:rsidRPr="006C0010">
        <w:rPr>
          <w:b/>
          <w:bCs/>
        </w:rPr>
        <w:t>Can you help me apply for Medicaid?</w:t>
      </w:r>
    </w:p>
    <w:p w:rsidR="00E571C0" w:rsidRDefault="008A14DF" w14:paraId="6B3FCD7B" w14:textId="3AB80524">
      <w:r>
        <w:t xml:space="preserve">DRTx may be able to assist with applying for Medicaid in cases where there may be issues with the application process or where the person with a disability is facing chronic healthcare issues </w:t>
      </w:r>
      <w:r w:rsidR="00B20750">
        <w:t>and where the person with a disability may be eligible for certain types of Medicaid waivers.</w:t>
      </w:r>
    </w:p>
    <w:p w:rsidR="001F65B9" w:rsidRDefault="001F65B9" w14:paraId="7454B12E" w14:textId="77777777"/>
    <w:p w:rsidR="001F65B9" w:rsidRDefault="001F65B9" w14:paraId="4F37694E" w14:textId="77777777">
      <w:r>
        <w:br w:type="page"/>
      </w:r>
    </w:p>
    <w:p w:rsidR="00E571C0" w:rsidP="001F65B9" w:rsidRDefault="00E571C0" w14:paraId="416753FA" w14:textId="6CB88289">
      <w:pPr>
        <w:pStyle w:val="Heading3"/>
      </w:pPr>
      <w:bookmarkStart w:name="_Toc192168010" w:id="11"/>
      <w:r w:rsidRPr="005B3B68">
        <w:t>Alternatives to Guardianship</w:t>
      </w:r>
      <w:bookmarkEnd w:id="11"/>
    </w:p>
    <w:p w:rsidRPr="001F65B9" w:rsidR="001F65B9" w:rsidP="001F65B9" w:rsidRDefault="001F65B9" w14:paraId="7D74B648" w14:textId="77777777"/>
    <w:p w:rsidRPr="001F65B9" w:rsidR="00E571C0" w:rsidRDefault="00E571C0" w14:paraId="4F55E980" w14:textId="154FF3E5">
      <w:pPr>
        <w:rPr>
          <w:b/>
          <w:bCs/>
          <w:sz w:val="20"/>
          <w:szCs w:val="20"/>
        </w:rPr>
      </w:pPr>
      <w:r w:rsidRPr="001F65B9">
        <w:rPr>
          <w:b/>
          <w:bCs/>
          <w:sz w:val="20"/>
          <w:szCs w:val="20"/>
        </w:rPr>
        <w:t>Can you help me get a guardianship over my parent/child/sibling?</w:t>
      </w:r>
    </w:p>
    <w:p w:rsidRPr="001F65B9" w:rsidR="00B20750" w:rsidRDefault="00B20750" w14:paraId="476C267E" w14:textId="42B940C3">
      <w:pPr>
        <w:rPr>
          <w:sz w:val="20"/>
          <w:szCs w:val="20"/>
        </w:rPr>
      </w:pPr>
      <w:r w:rsidRPr="001F65B9">
        <w:rPr>
          <w:sz w:val="20"/>
          <w:szCs w:val="20"/>
        </w:rPr>
        <w:t>DRTx does no</w:t>
      </w:r>
      <w:r w:rsidRPr="001F65B9" w:rsidR="001354F2">
        <w:rPr>
          <w:sz w:val="20"/>
          <w:szCs w:val="20"/>
        </w:rPr>
        <w:t xml:space="preserve">t provide assistance to place an individual under a guardianship. </w:t>
      </w:r>
      <w:proofErr w:type="spellStart"/>
      <w:r w:rsidRPr="001F65B9" w:rsidR="001354F2">
        <w:rPr>
          <w:sz w:val="20"/>
          <w:szCs w:val="20"/>
        </w:rPr>
        <w:t>DRTx’s</w:t>
      </w:r>
      <w:proofErr w:type="spellEnd"/>
      <w:r w:rsidRPr="001F65B9" w:rsidR="001354F2">
        <w:rPr>
          <w:sz w:val="20"/>
          <w:szCs w:val="20"/>
        </w:rPr>
        <w:t xml:space="preserve"> philosophy is that a person with a disability should be in the community in the “least restrictive environment”. </w:t>
      </w:r>
    </w:p>
    <w:p w:rsidRPr="001F65B9" w:rsidR="00E571C0" w:rsidRDefault="00E571C0" w14:paraId="07891A8B" w14:textId="41D6F67A">
      <w:pPr>
        <w:rPr>
          <w:b/>
          <w:bCs/>
          <w:sz w:val="20"/>
          <w:szCs w:val="20"/>
        </w:rPr>
      </w:pPr>
      <w:r w:rsidRPr="001F65B9">
        <w:rPr>
          <w:b/>
          <w:bCs/>
          <w:sz w:val="20"/>
          <w:szCs w:val="20"/>
        </w:rPr>
        <w:t>My family members are trying to put me under a guardianship, can you help?</w:t>
      </w:r>
    </w:p>
    <w:p w:rsidRPr="001F65B9" w:rsidR="001354F2" w:rsidRDefault="00A6715E" w14:paraId="21C00F84" w14:textId="7B9FBE56">
      <w:pPr>
        <w:rPr>
          <w:sz w:val="20"/>
          <w:szCs w:val="20"/>
        </w:rPr>
      </w:pPr>
      <w:r w:rsidRPr="001F65B9">
        <w:rPr>
          <w:sz w:val="20"/>
          <w:szCs w:val="20"/>
        </w:rPr>
        <w:t xml:space="preserve">DRTx may be able to help </w:t>
      </w:r>
      <w:r w:rsidRPr="001F65B9" w:rsidR="00722278">
        <w:rPr>
          <w:sz w:val="20"/>
          <w:szCs w:val="20"/>
        </w:rPr>
        <w:t>after investigat</w:t>
      </w:r>
      <w:r w:rsidRPr="001F65B9" w:rsidR="00881049">
        <w:rPr>
          <w:sz w:val="20"/>
          <w:szCs w:val="20"/>
        </w:rPr>
        <w:t xml:space="preserve">ing your circumstance and </w:t>
      </w:r>
      <w:r w:rsidRPr="001F65B9" w:rsidR="005008C9">
        <w:rPr>
          <w:sz w:val="20"/>
          <w:szCs w:val="20"/>
        </w:rPr>
        <w:t xml:space="preserve">finding </w:t>
      </w:r>
      <w:r w:rsidRPr="001F65B9" w:rsidR="00881049">
        <w:rPr>
          <w:sz w:val="20"/>
          <w:szCs w:val="20"/>
        </w:rPr>
        <w:t>they show that</w:t>
      </w:r>
      <w:r w:rsidRPr="001F65B9" w:rsidR="005008C9">
        <w:rPr>
          <w:sz w:val="20"/>
          <w:szCs w:val="20"/>
        </w:rPr>
        <w:t xml:space="preserve"> there is no longer a need for guardianship because your health has improved or </w:t>
      </w:r>
      <w:r w:rsidRPr="001F65B9" w:rsidR="00881049">
        <w:rPr>
          <w:sz w:val="20"/>
          <w:szCs w:val="20"/>
        </w:rPr>
        <w:t>you are</w:t>
      </w:r>
      <w:r w:rsidRPr="001F65B9" w:rsidR="00567029">
        <w:rPr>
          <w:sz w:val="20"/>
          <w:szCs w:val="20"/>
        </w:rPr>
        <w:t xml:space="preserve"> able to care for yourself with or without supports in the community. </w:t>
      </w:r>
    </w:p>
    <w:p w:rsidRPr="001F65B9" w:rsidR="00E571C0" w:rsidRDefault="00E571C0" w14:paraId="6EBA84A7" w14:textId="78A9C77E">
      <w:pPr>
        <w:rPr>
          <w:b/>
          <w:bCs/>
          <w:sz w:val="20"/>
          <w:szCs w:val="20"/>
        </w:rPr>
      </w:pPr>
      <w:r w:rsidRPr="001F65B9">
        <w:rPr>
          <w:b/>
          <w:bCs/>
          <w:sz w:val="20"/>
          <w:szCs w:val="20"/>
        </w:rPr>
        <w:t>What are alternatives to guardianships?</w:t>
      </w:r>
    </w:p>
    <w:p w:rsidRPr="001F65B9" w:rsidR="00567029" w:rsidRDefault="00567029" w14:paraId="0C095640" w14:textId="6F7AB383">
      <w:pPr>
        <w:rPr>
          <w:bCs/>
          <w:sz w:val="20"/>
          <w:szCs w:val="20"/>
        </w:rPr>
      </w:pPr>
      <w:r w:rsidRPr="001F65B9">
        <w:rPr>
          <w:sz w:val="20"/>
          <w:szCs w:val="20"/>
        </w:rPr>
        <w:t xml:space="preserve">There are various alternative to guardianships. A few examples are </w:t>
      </w:r>
      <w:r w:rsidRPr="001F65B9" w:rsidR="00031640">
        <w:rPr>
          <w:sz w:val="20"/>
          <w:szCs w:val="20"/>
        </w:rPr>
        <w:t xml:space="preserve">Supported </w:t>
      </w:r>
      <w:r w:rsidRPr="001F65B9" w:rsidR="00031640">
        <w:rPr>
          <w:bCs/>
          <w:sz w:val="20"/>
          <w:szCs w:val="20"/>
        </w:rPr>
        <w:t xml:space="preserve">Decision Making Agreements, Powers of Attorney, Declaration of Guardian, Mental Health Directives, </w:t>
      </w:r>
      <w:r w:rsidRPr="001F65B9" w:rsidR="001D79C0">
        <w:rPr>
          <w:bCs/>
          <w:sz w:val="20"/>
          <w:szCs w:val="20"/>
        </w:rPr>
        <w:t>Representative Payees to help you handle your money, and</w:t>
      </w:r>
      <w:r w:rsidRPr="001F65B9" w:rsidR="00F4540D">
        <w:rPr>
          <w:bCs/>
          <w:sz w:val="20"/>
          <w:szCs w:val="20"/>
        </w:rPr>
        <w:t xml:space="preserve">/or Special Needs Trusts, </w:t>
      </w:r>
      <w:r w:rsidRPr="001F65B9" w:rsidR="0083472A">
        <w:rPr>
          <w:bCs/>
          <w:sz w:val="20"/>
          <w:szCs w:val="20"/>
        </w:rPr>
        <w:t>Managed Trusts,</w:t>
      </w:r>
      <w:r w:rsidRPr="001F65B9" w:rsidR="001D79C0">
        <w:rPr>
          <w:bCs/>
          <w:sz w:val="20"/>
          <w:szCs w:val="20"/>
        </w:rPr>
        <w:t xml:space="preserve"> </w:t>
      </w:r>
      <w:r w:rsidRPr="001F65B9" w:rsidR="00577F94">
        <w:rPr>
          <w:bCs/>
          <w:sz w:val="20"/>
          <w:szCs w:val="20"/>
        </w:rPr>
        <w:t xml:space="preserve">Able Accounts for your money or benefits. </w:t>
      </w:r>
    </w:p>
    <w:p w:rsidRPr="001F65B9" w:rsidR="00E571C0" w:rsidRDefault="00E571C0" w14:paraId="245736A5" w14:textId="4E1BE42B">
      <w:pPr>
        <w:rPr>
          <w:b/>
          <w:bCs/>
          <w:sz w:val="20"/>
          <w:szCs w:val="20"/>
        </w:rPr>
      </w:pPr>
      <w:r w:rsidRPr="001F65B9">
        <w:rPr>
          <w:b/>
          <w:bCs/>
          <w:sz w:val="20"/>
          <w:szCs w:val="20"/>
        </w:rPr>
        <w:t>Can you help me with Adult and Protective and Family Services (APS)</w:t>
      </w:r>
      <w:r w:rsidRPr="001F65B9" w:rsidR="00A474DC">
        <w:rPr>
          <w:b/>
          <w:bCs/>
          <w:sz w:val="20"/>
          <w:szCs w:val="20"/>
        </w:rPr>
        <w:t xml:space="preserve"> because they are </w:t>
      </w:r>
      <w:r w:rsidRPr="001F65B9">
        <w:rPr>
          <w:b/>
          <w:bCs/>
          <w:sz w:val="20"/>
          <w:szCs w:val="20"/>
        </w:rPr>
        <w:t>coming to my house?</w:t>
      </w:r>
    </w:p>
    <w:p w:rsidRPr="001F65B9" w:rsidR="00A268ED" w:rsidRDefault="00D36CC5" w14:paraId="7E176A23" w14:textId="354AAAD4">
      <w:pPr>
        <w:rPr>
          <w:sz w:val="20"/>
          <w:szCs w:val="20"/>
        </w:rPr>
      </w:pPr>
      <w:r w:rsidRPr="001F65B9">
        <w:rPr>
          <w:sz w:val="20"/>
          <w:szCs w:val="20"/>
        </w:rPr>
        <w:t xml:space="preserve">After investigation, </w:t>
      </w:r>
      <w:r w:rsidRPr="001F65B9" w:rsidR="002D72EF">
        <w:rPr>
          <w:sz w:val="20"/>
          <w:szCs w:val="20"/>
        </w:rPr>
        <w:t xml:space="preserve">DRTx may be able to assist in securing supports and services in the community which may </w:t>
      </w:r>
      <w:r w:rsidRPr="001F65B9" w:rsidR="00BF33C0">
        <w:rPr>
          <w:sz w:val="20"/>
          <w:szCs w:val="20"/>
        </w:rPr>
        <w:t xml:space="preserve">eliminate the need for APS intervention. </w:t>
      </w:r>
    </w:p>
    <w:p w:rsidRPr="001F65B9" w:rsidR="00A474DC" w:rsidRDefault="00A474DC" w14:paraId="1F0D36EA" w14:textId="2E4A9E99">
      <w:pPr>
        <w:rPr>
          <w:b/>
          <w:bCs/>
          <w:sz w:val="20"/>
          <w:szCs w:val="20"/>
        </w:rPr>
      </w:pPr>
      <w:r w:rsidRPr="001F65B9">
        <w:rPr>
          <w:b/>
          <w:bCs/>
          <w:sz w:val="20"/>
          <w:szCs w:val="20"/>
        </w:rPr>
        <w:t>Can you help me meet with a probate court investigator?</w:t>
      </w:r>
    </w:p>
    <w:p w:rsidRPr="001F65B9" w:rsidR="00BF33C0" w:rsidRDefault="00D36CC5" w14:paraId="5EF137F2" w14:textId="4704B081">
      <w:pPr>
        <w:rPr>
          <w:sz w:val="20"/>
          <w:szCs w:val="20"/>
        </w:rPr>
      </w:pPr>
      <w:r w:rsidRPr="001F65B9">
        <w:rPr>
          <w:sz w:val="20"/>
          <w:szCs w:val="20"/>
        </w:rPr>
        <w:t xml:space="preserve">After investigation, </w:t>
      </w:r>
      <w:bookmarkStart w:name="_Hlk167194811" w:id="12"/>
      <w:r w:rsidRPr="001F65B9" w:rsidR="00BF33C0">
        <w:rPr>
          <w:sz w:val="20"/>
          <w:szCs w:val="20"/>
        </w:rPr>
        <w:t>DRTx may be able to assist under certain circumstances</w:t>
      </w:r>
      <w:r w:rsidRPr="001F65B9" w:rsidR="00595EC3">
        <w:rPr>
          <w:sz w:val="20"/>
          <w:szCs w:val="20"/>
        </w:rPr>
        <w:t>, if appropriate</w:t>
      </w:r>
      <w:r w:rsidRPr="001F65B9" w:rsidR="00C069D9">
        <w:rPr>
          <w:sz w:val="20"/>
          <w:szCs w:val="20"/>
        </w:rPr>
        <w:t>,</w:t>
      </w:r>
      <w:r w:rsidRPr="001F65B9" w:rsidR="00595EC3">
        <w:rPr>
          <w:sz w:val="20"/>
          <w:szCs w:val="20"/>
        </w:rPr>
        <w:t xml:space="preserve"> in either helping provid</w:t>
      </w:r>
      <w:r w:rsidRPr="001F65B9" w:rsidR="00C069D9">
        <w:rPr>
          <w:sz w:val="20"/>
          <w:szCs w:val="20"/>
        </w:rPr>
        <w:t>e</w:t>
      </w:r>
      <w:r w:rsidRPr="001F65B9" w:rsidR="00595EC3">
        <w:rPr>
          <w:sz w:val="20"/>
          <w:szCs w:val="20"/>
        </w:rPr>
        <w:t xml:space="preserve"> self-advocacy </w:t>
      </w:r>
      <w:r w:rsidRPr="001F65B9" w:rsidR="00C069D9">
        <w:rPr>
          <w:sz w:val="20"/>
          <w:szCs w:val="20"/>
        </w:rPr>
        <w:t xml:space="preserve">resources or provide direct advocacy </w:t>
      </w:r>
      <w:r w:rsidRPr="001F65B9" w:rsidR="00D71BA2">
        <w:rPr>
          <w:sz w:val="20"/>
          <w:szCs w:val="20"/>
        </w:rPr>
        <w:t>for the person with a disability</w:t>
      </w:r>
      <w:r w:rsidRPr="001F65B9">
        <w:rPr>
          <w:sz w:val="20"/>
          <w:szCs w:val="20"/>
        </w:rPr>
        <w:t>.</w:t>
      </w:r>
      <w:bookmarkEnd w:id="12"/>
      <w:r w:rsidRPr="001F65B9">
        <w:rPr>
          <w:sz w:val="20"/>
          <w:szCs w:val="20"/>
        </w:rPr>
        <w:t xml:space="preserve">  </w:t>
      </w:r>
    </w:p>
    <w:p w:rsidRPr="001F65B9" w:rsidR="00A474DC" w:rsidRDefault="00A474DC" w14:paraId="7FB311EB" w14:textId="370C0143">
      <w:pPr>
        <w:rPr>
          <w:b/>
          <w:bCs/>
          <w:sz w:val="20"/>
          <w:szCs w:val="20"/>
        </w:rPr>
      </w:pPr>
      <w:r w:rsidRPr="001F65B9">
        <w:rPr>
          <w:b/>
          <w:bCs/>
          <w:sz w:val="20"/>
          <w:szCs w:val="20"/>
        </w:rPr>
        <w:t>Can you help me get out of a guardianship?</w:t>
      </w:r>
    </w:p>
    <w:p w:rsidRPr="001F65B9" w:rsidR="00D71BA2" w:rsidRDefault="00D71BA2" w14:paraId="44D7B63C" w14:textId="56606AE4">
      <w:pPr>
        <w:rPr>
          <w:sz w:val="20"/>
          <w:szCs w:val="20"/>
        </w:rPr>
      </w:pPr>
      <w:r w:rsidRPr="001F65B9">
        <w:rPr>
          <w:sz w:val="20"/>
          <w:szCs w:val="20"/>
        </w:rPr>
        <w:t xml:space="preserve">After investigation, if appropriate, if you meet the requirements of </w:t>
      </w:r>
      <w:r w:rsidRPr="001F65B9" w:rsidR="004C6E2D">
        <w:rPr>
          <w:sz w:val="20"/>
          <w:szCs w:val="20"/>
        </w:rPr>
        <w:t xml:space="preserve">the Court’s rules for restoration and </w:t>
      </w:r>
      <w:r w:rsidRPr="001F65B9" w:rsidR="006A5FD6">
        <w:rPr>
          <w:sz w:val="20"/>
          <w:szCs w:val="20"/>
        </w:rPr>
        <w:t xml:space="preserve">if </w:t>
      </w:r>
      <w:r w:rsidRPr="001F65B9" w:rsidR="004C6E2D">
        <w:rPr>
          <w:sz w:val="20"/>
          <w:szCs w:val="20"/>
        </w:rPr>
        <w:t>you have adequate supports and services</w:t>
      </w:r>
      <w:r w:rsidRPr="001F65B9" w:rsidR="006A5FD6">
        <w:rPr>
          <w:sz w:val="20"/>
          <w:szCs w:val="20"/>
        </w:rPr>
        <w:t xml:space="preserve"> in the community</w:t>
      </w:r>
      <w:r w:rsidRPr="001F65B9" w:rsidR="004C6E2D">
        <w:rPr>
          <w:sz w:val="20"/>
          <w:szCs w:val="20"/>
        </w:rPr>
        <w:t>, DRTx may be able to assist.</w:t>
      </w:r>
    </w:p>
    <w:p w:rsidRPr="001F65B9" w:rsidR="008D6E66" w:rsidRDefault="008D6E66" w14:paraId="571D1A44" w14:textId="438145BD">
      <w:pPr>
        <w:rPr>
          <w:b/>
          <w:bCs/>
          <w:sz w:val="20"/>
          <w:szCs w:val="20"/>
        </w:rPr>
      </w:pPr>
      <w:r w:rsidRPr="001F65B9">
        <w:rPr>
          <w:b/>
          <w:bCs/>
          <w:sz w:val="20"/>
          <w:szCs w:val="20"/>
        </w:rPr>
        <w:t>What is a Supported Decision</w:t>
      </w:r>
      <w:r w:rsidRPr="001F65B9" w:rsidR="00CA22D0">
        <w:rPr>
          <w:b/>
          <w:bCs/>
          <w:sz w:val="20"/>
          <w:szCs w:val="20"/>
        </w:rPr>
        <w:t>-</w:t>
      </w:r>
      <w:r w:rsidRPr="001F65B9">
        <w:rPr>
          <w:b/>
          <w:bCs/>
          <w:sz w:val="20"/>
          <w:szCs w:val="20"/>
        </w:rPr>
        <w:t>Making Agreement?</w:t>
      </w:r>
    </w:p>
    <w:p w:rsidRPr="001F65B9" w:rsidR="006A5FD6" w:rsidRDefault="00E11991" w14:paraId="0E20E4C4" w14:textId="50D788AC">
      <w:pPr>
        <w:rPr>
          <w:sz w:val="20"/>
          <w:szCs w:val="20"/>
        </w:rPr>
      </w:pPr>
      <w:r w:rsidRPr="001F65B9">
        <w:rPr>
          <w:sz w:val="20"/>
          <w:szCs w:val="20"/>
        </w:rPr>
        <w:t xml:space="preserve">A SDMA is an agreement between a person with a disability and their choice of a person who can support you by attending meetings or appointments to help you understand information presented to you so you can make </w:t>
      </w:r>
      <w:r w:rsidRPr="001F65B9" w:rsidR="00D463BF">
        <w:rPr>
          <w:sz w:val="20"/>
          <w:szCs w:val="20"/>
        </w:rPr>
        <w:t xml:space="preserve">informed decisions.  It occurs </w:t>
      </w:r>
      <w:r w:rsidRPr="001F65B9" w:rsidR="005E1A31">
        <w:rPr>
          <w:sz w:val="20"/>
          <w:szCs w:val="20"/>
        </w:rPr>
        <w:t>when people receive assistance from one or more trusted friends, family members, professionals, or advocates</w:t>
      </w:r>
      <w:r w:rsidRPr="001F65B9" w:rsidR="003B0E58">
        <w:rPr>
          <w:sz w:val="20"/>
          <w:szCs w:val="20"/>
        </w:rPr>
        <w:t xml:space="preserve"> to help them understand the situation they face and choices and options they have so they can make their own decisions. </w:t>
      </w:r>
    </w:p>
    <w:p w:rsidRPr="001F65B9" w:rsidR="008D6E66" w:rsidRDefault="008D6E66" w14:paraId="607D08B0" w14:textId="4EB2A6C7">
      <w:pPr>
        <w:rPr>
          <w:b/>
          <w:bCs/>
          <w:sz w:val="20"/>
          <w:szCs w:val="20"/>
        </w:rPr>
      </w:pPr>
      <w:r w:rsidRPr="001F65B9">
        <w:rPr>
          <w:b/>
          <w:bCs/>
          <w:sz w:val="20"/>
          <w:szCs w:val="20"/>
        </w:rPr>
        <w:t>What is a Power of Attorney?</w:t>
      </w:r>
    </w:p>
    <w:p w:rsidRPr="001F65B9" w:rsidR="003B0E58" w:rsidRDefault="003B0E58" w14:paraId="3D4C6BB6" w14:textId="3168C7FB">
      <w:pPr>
        <w:rPr>
          <w:sz w:val="20"/>
          <w:szCs w:val="20"/>
        </w:rPr>
      </w:pPr>
      <w:r w:rsidRPr="001F65B9">
        <w:rPr>
          <w:sz w:val="20"/>
          <w:szCs w:val="20"/>
        </w:rPr>
        <w:t>A Power of Attorney is a written document that authorizes someone to make decisions</w:t>
      </w:r>
      <w:r w:rsidRPr="001F65B9" w:rsidR="00DD473F">
        <w:rPr>
          <w:sz w:val="20"/>
          <w:szCs w:val="20"/>
        </w:rPr>
        <w:t xml:space="preserve"> or take actions on your behalf. It is a document that gives another person the authority to make decisions</w:t>
      </w:r>
      <w:r w:rsidRPr="001F65B9" w:rsidR="00885B08">
        <w:rPr>
          <w:sz w:val="20"/>
          <w:szCs w:val="20"/>
        </w:rPr>
        <w:t xml:space="preserve"> like paying bills, talking to doctors, or helping with Social Security or other benefits. </w:t>
      </w:r>
    </w:p>
    <w:p w:rsidRPr="001F65B9" w:rsidR="00CA22D0" w:rsidRDefault="000342F0" w14:paraId="58D6A3F9" w14:textId="130BECA9">
      <w:pPr>
        <w:rPr>
          <w:b/>
          <w:bCs/>
          <w:sz w:val="20"/>
          <w:szCs w:val="20"/>
        </w:rPr>
      </w:pPr>
      <w:r w:rsidRPr="001F65B9">
        <w:rPr>
          <w:b/>
          <w:bCs/>
          <w:sz w:val="20"/>
          <w:szCs w:val="20"/>
        </w:rPr>
        <w:t>Can you help me file a complaint against my Guardian from abusing and neglecting me?</w:t>
      </w:r>
    </w:p>
    <w:p w:rsidR="00886812" w:rsidRDefault="00B42CD9" w14:paraId="3EC141E2" w14:textId="79FC5101">
      <w:r w:rsidRPr="001F65B9">
        <w:rPr>
          <w:sz w:val="20"/>
          <w:szCs w:val="20"/>
        </w:rPr>
        <w:t>After investigation, DRTx may be able to assist under certain circumstances, if appropriate, in either helping provide self-advocacy resources or provide direct advocacy for the person with a disability</w:t>
      </w:r>
      <w:r w:rsidRPr="001F65B9" w:rsidR="009E441A">
        <w:rPr>
          <w:sz w:val="20"/>
          <w:szCs w:val="20"/>
        </w:rPr>
        <w:t xml:space="preserve"> in the </w:t>
      </w:r>
      <w:r w:rsidR="009E441A">
        <w:t>Court setting</w:t>
      </w:r>
      <w:r>
        <w:t>.</w:t>
      </w:r>
      <w:r w:rsidR="009E441A">
        <w:t xml:space="preserve"> </w:t>
      </w:r>
    </w:p>
    <w:p w:rsidRPr="00042068" w:rsidR="001F65B9" w:rsidRDefault="001F65B9" w14:paraId="5FBC95F6" w14:textId="77777777"/>
    <w:p w:rsidR="00A474DC" w:rsidP="001F65B9" w:rsidRDefault="00A474DC" w14:paraId="13DAA457" w14:textId="2C49227D">
      <w:pPr>
        <w:pStyle w:val="Heading3"/>
      </w:pPr>
      <w:bookmarkStart w:name="_Toc192168011" w:id="13"/>
      <w:r w:rsidRPr="00886812">
        <w:t>Housing</w:t>
      </w:r>
      <w:bookmarkEnd w:id="13"/>
    </w:p>
    <w:p w:rsidRPr="001F65B9" w:rsidR="001F65B9" w:rsidP="001F65B9" w:rsidRDefault="001F65B9" w14:paraId="0CBCF326" w14:textId="77777777"/>
    <w:p w:rsidRPr="00886812" w:rsidR="00D6124F" w:rsidRDefault="00A474DC" w14:paraId="28260394" w14:textId="59C51FC2">
      <w:pPr>
        <w:rPr>
          <w:b/>
          <w:bCs/>
        </w:rPr>
      </w:pPr>
      <w:r w:rsidRPr="00886812">
        <w:rPr>
          <w:b/>
          <w:bCs/>
        </w:rPr>
        <w:t>Can you help me find an apartment or house?</w:t>
      </w:r>
    </w:p>
    <w:p w:rsidR="00020C6D" w:rsidRDefault="00020C6D" w14:paraId="222A47E6" w14:textId="50DD7C9E">
      <w:r>
        <w:t xml:space="preserve">DRTx is not a direct support service </w:t>
      </w:r>
      <w:r w:rsidR="00F55894">
        <w:t>provider</w:t>
      </w:r>
      <w:r w:rsidR="00C41A07">
        <w:t>; therefore, we cannot directly assist you in searching for an apartment or a house</w:t>
      </w:r>
      <w:r w:rsidR="00F55894">
        <w:t>. DRTx can refer you to your local Housing Authority where you can find assistance.</w:t>
      </w:r>
    </w:p>
    <w:p w:rsidRPr="00886812" w:rsidR="00A474DC" w:rsidRDefault="00A474DC" w14:paraId="4ADCFFF3" w14:textId="6A5270B0">
      <w:pPr>
        <w:rPr>
          <w:b/>
          <w:bCs/>
        </w:rPr>
      </w:pPr>
      <w:r w:rsidRPr="00886812">
        <w:rPr>
          <w:b/>
          <w:bCs/>
        </w:rPr>
        <w:t>Can you help me with the housing authority?</w:t>
      </w:r>
    </w:p>
    <w:p w:rsidR="004A4F93" w:rsidRDefault="00C41A07" w14:paraId="22FE3D0D" w14:textId="77777777">
      <w:r>
        <w:t>DRTx may be able to assist you if you are having a legal issue with your local Housing Authority</w:t>
      </w:r>
      <w:r w:rsidR="006D6F23">
        <w:t>, for example, if you are being refused an accommodation during the application</w:t>
      </w:r>
      <w:r w:rsidR="004A4F93">
        <w:t xml:space="preserve"> process because of your disability.</w:t>
      </w:r>
    </w:p>
    <w:p w:rsidR="0025264C" w:rsidRDefault="004A4F93" w14:paraId="314EA245" w14:textId="77777777">
      <w:r>
        <w:t>D</w:t>
      </w:r>
      <w:r w:rsidR="00B35F63">
        <w:t xml:space="preserve">RTx may be able to assist you if you feel that you are being discriminated </w:t>
      </w:r>
      <w:r w:rsidR="0025264C">
        <w:t xml:space="preserve">by the Housing Authority on account of your disability. </w:t>
      </w:r>
    </w:p>
    <w:p w:rsidR="006D237D" w:rsidRDefault="0025264C" w14:paraId="41277453" w14:textId="77777777">
      <w:r>
        <w:t xml:space="preserve">DRTx may be able to assist you if </w:t>
      </w:r>
      <w:r w:rsidR="003B7971">
        <w:t xml:space="preserve">you are experiencing a legal issue involving the </w:t>
      </w:r>
      <w:r w:rsidR="006D237D">
        <w:t>application or renewal of your Section 8 voucher.</w:t>
      </w:r>
    </w:p>
    <w:p w:rsidR="004A4F93" w:rsidRDefault="006D237D" w14:paraId="74103BD5" w14:textId="2181A234">
      <w:r>
        <w:t xml:space="preserve">DRTx may be able to assist you if you </w:t>
      </w:r>
      <w:r w:rsidR="00D6124F">
        <w:t xml:space="preserve">are </w:t>
      </w:r>
      <w:r w:rsidR="004A0D37">
        <w:t>under a threat of losing</w:t>
      </w:r>
      <w:r w:rsidR="000C0B6C">
        <w:t xml:space="preserve"> or having your </w:t>
      </w:r>
      <w:r w:rsidR="002F6492">
        <w:t xml:space="preserve">Section 8 </w:t>
      </w:r>
      <w:r w:rsidR="000C0B6C">
        <w:t>voucher terminated</w:t>
      </w:r>
      <w:r w:rsidR="004A0D37">
        <w:t xml:space="preserve"> </w:t>
      </w:r>
      <w:r w:rsidR="000C0B6C">
        <w:t>by the Housing Authority</w:t>
      </w:r>
      <w:r w:rsidR="002F6492">
        <w:t xml:space="preserve"> </w:t>
      </w:r>
      <w:r w:rsidR="004A0D37">
        <w:t xml:space="preserve">on account of your </w:t>
      </w:r>
      <w:r w:rsidR="002F6492">
        <w:t>disability.</w:t>
      </w:r>
    </w:p>
    <w:p w:rsidR="005F4587" w:rsidRDefault="005F4587" w14:paraId="6165D47F" w14:textId="7B3996AF">
      <w:r>
        <w:t xml:space="preserve">DRTx may be able to assist you if </w:t>
      </w:r>
      <w:r w:rsidR="0053163A">
        <w:t>are seeking an accommodation because of your disability.</w:t>
      </w:r>
    </w:p>
    <w:p w:rsidR="0053163A" w:rsidRDefault="0053163A" w14:paraId="7A5C0D73" w14:textId="0EA7A1D6">
      <w:r>
        <w:t xml:space="preserve">DRTx may be able to assist you if you </w:t>
      </w:r>
      <w:r w:rsidR="003F6284">
        <w:t>feel that you are experiencing a violation of the Fair Housing Act.</w:t>
      </w:r>
    </w:p>
    <w:p w:rsidRPr="00886812" w:rsidR="00A474DC" w:rsidRDefault="004A4F93" w14:paraId="77BA11B6" w14:textId="2DD44920">
      <w:pPr>
        <w:rPr>
          <w:b/>
          <w:bCs/>
        </w:rPr>
      </w:pPr>
      <w:r w:rsidRPr="00886812">
        <w:rPr>
          <w:b/>
          <w:bCs/>
        </w:rPr>
        <w:t>C</w:t>
      </w:r>
      <w:r w:rsidRPr="00886812" w:rsidR="00A474DC">
        <w:rPr>
          <w:b/>
          <w:bCs/>
        </w:rPr>
        <w:t>an you help me find subsidized housing?</w:t>
      </w:r>
    </w:p>
    <w:p w:rsidR="007A623D" w:rsidRDefault="007A623D" w14:paraId="199B7F91" w14:textId="757E8BCA">
      <w:r>
        <w:t xml:space="preserve">DRTx does not directly assist in a search for subsidized housing; however, DRTx can provide you </w:t>
      </w:r>
      <w:r w:rsidR="00083204">
        <w:t>information to refer you to your local Housing Authority.</w:t>
      </w:r>
    </w:p>
    <w:p w:rsidRPr="00886812" w:rsidR="00A474DC" w:rsidRDefault="00A474DC" w14:paraId="7FF38A7D" w14:textId="31E01F5C">
      <w:pPr>
        <w:rPr>
          <w:b/>
          <w:bCs/>
        </w:rPr>
      </w:pPr>
      <w:r w:rsidRPr="00886812">
        <w:rPr>
          <w:b/>
          <w:bCs/>
        </w:rPr>
        <w:t xml:space="preserve">Can you help me with my </w:t>
      </w:r>
      <w:r w:rsidRPr="00886812" w:rsidR="00886812">
        <w:rPr>
          <w:b/>
          <w:bCs/>
        </w:rPr>
        <w:t xml:space="preserve">problems with my </w:t>
      </w:r>
      <w:r w:rsidRPr="00886812">
        <w:rPr>
          <w:b/>
          <w:bCs/>
        </w:rPr>
        <w:t>landlord?</w:t>
      </w:r>
    </w:p>
    <w:p w:rsidR="00083204" w:rsidRDefault="00083204" w14:paraId="47390A11" w14:textId="3FABDACA">
      <w:r>
        <w:t xml:space="preserve">DRTx </w:t>
      </w:r>
      <w:r w:rsidR="00425EEE">
        <w:t xml:space="preserve">may be able to </w:t>
      </w:r>
      <w:r>
        <w:t>assist you with many landlord and tenant issues</w:t>
      </w:r>
      <w:r w:rsidR="00425EEE">
        <w:t>; for example, if your landlord is refusing to acknowledge or provide an accommodation needed by you on account of your disability, DRTx may be able to assist.</w:t>
      </w:r>
    </w:p>
    <w:p w:rsidRPr="00886812" w:rsidR="003B6512" w:rsidRDefault="003B6512" w14:paraId="3AF13692" w14:textId="14D4F8D0">
      <w:pPr>
        <w:rPr>
          <w:b/>
          <w:bCs/>
        </w:rPr>
      </w:pPr>
      <w:r w:rsidRPr="00886812">
        <w:rPr>
          <w:b/>
          <w:bCs/>
        </w:rPr>
        <w:t>Can you help me fight an eviction from my home/apartment?</w:t>
      </w:r>
    </w:p>
    <w:p w:rsidR="00A2676B" w:rsidRDefault="00A2676B" w14:paraId="6439C961" w14:textId="7DA88ADE">
      <w:r>
        <w:t>DRTx may be able to assist you fight an eviction if it involves an issue, e.g., discrimination on account of your disability</w:t>
      </w:r>
      <w:r w:rsidR="002F78DC">
        <w:t xml:space="preserve">. </w:t>
      </w:r>
    </w:p>
    <w:p w:rsidR="002F78DC" w:rsidRDefault="002F78DC" w14:paraId="652DF7AB" w14:textId="0C8F9C9E">
      <w:r>
        <w:t>DRTx may not be able to provide assistance if the sole reason for the eviction is based only on the issue of non-payment of rent.</w:t>
      </w:r>
    </w:p>
    <w:p w:rsidRPr="00886812" w:rsidR="00A474DC" w:rsidRDefault="00A474DC" w14:paraId="39B4ED40" w14:textId="1BA41857">
      <w:pPr>
        <w:rPr>
          <w:b/>
          <w:bCs/>
        </w:rPr>
      </w:pPr>
      <w:r w:rsidRPr="00886812">
        <w:rPr>
          <w:b/>
          <w:bCs/>
        </w:rPr>
        <w:t>Can you help me with my landlord who won’t allow my service dog in the apartment?</w:t>
      </w:r>
    </w:p>
    <w:p w:rsidR="002F78DC" w:rsidRDefault="002F78DC" w14:paraId="25E5EFCA" w14:textId="62A7A660">
      <w:r>
        <w:t>DRTx may be able to assist you if your landlord is not allowing you to have a service dog</w:t>
      </w:r>
      <w:r w:rsidR="002B510F">
        <w:t xml:space="preserve">. </w:t>
      </w:r>
      <w:r w:rsidR="00886812">
        <w:t>The use of or having a service dog is generally protected under that Fair Housing Act.</w:t>
      </w:r>
    </w:p>
    <w:p w:rsidR="00037D0C" w:rsidRDefault="00037D0C" w14:paraId="1F66F7D0" w14:textId="73059B14">
      <w:r>
        <w:t xml:space="preserve">DRTx also recommends that you go to </w:t>
      </w:r>
      <w:r w:rsidRPr="00037D0C">
        <w:t>https://disabilityrightstx.org/en/video/drtx-legal-tip-video-series-rights-and-responsibilities-of-service-animal-owners/</w:t>
      </w:r>
    </w:p>
    <w:p w:rsidRPr="00886812" w:rsidR="00A474DC" w:rsidRDefault="00A474DC" w14:paraId="0DFAD9B6" w14:textId="328D40AB">
      <w:pPr>
        <w:rPr>
          <w:b/>
          <w:bCs/>
        </w:rPr>
      </w:pPr>
      <w:r w:rsidRPr="00886812">
        <w:rPr>
          <w:b/>
          <w:bCs/>
        </w:rPr>
        <w:t>Can you help me with housing discrimination?</w:t>
      </w:r>
    </w:p>
    <w:p w:rsidR="002B510F" w:rsidRDefault="002B510F" w14:paraId="6CBC916F" w14:textId="54B89256">
      <w:r>
        <w:t>If you are a person with a disability</w:t>
      </w:r>
      <w:r w:rsidR="00857B4C">
        <w:t xml:space="preserve"> who feels that the landlord is discriminating against you on account of your disability, </w:t>
      </w:r>
      <w:r w:rsidR="004266C1">
        <w:t>DRTx may be able to help.</w:t>
      </w:r>
      <w:r w:rsidR="00BB157F">
        <w:t xml:space="preserve"> </w:t>
      </w:r>
    </w:p>
    <w:p w:rsidR="00BB157F" w:rsidRDefault="007B436F" w14:paraId="7E87E724" w14:textId="71E07F55">
      <w:r w:rsidRPr="000E0818">
        <w:rPr>
          <w:rFonts w:cstheme="minorHAnsi"/>
          <w:color w:val="000000"/>
          <w:shd w:val="clear" w:color="auto" w:fill="F0F8FC"/>
        </w:rPr>
        <w:t>Find out more about </w:t>
      </w:r>
      <w:hyperlink w:tgtFrame="_blank" w:history="1" r:id="rId19">
        <w:r w:rsidRPr="000E0818">
          <w:rPr>
            <w:rStyle w:val="Hyperlink"/>
            <w:rFonts w:cstheme="minorHAnsi"/>
            <w:color w:val="525DDC"/>
            <w:shd w:val="clear" w:color="auto" w:fill="F0F8FC"/>
          </w:rPr>
          <w:t>our new online tool</w:t>
        </w:r>
      </w:hyperlink>
      <w:r w:rsidRPr="000E0818">
        <w:rPr>
          <w:rFonts w:cstheme="minorHAnsi"/>
          <w:color w:val="000000"/>
          <w:shd w:val="clear" w:color="auto" w:fill="F0F8FC"/>
        </w:rPr>
        <w:t> that can help you take action.</w:t>
      </w:r>
      <w:r w:rsidR="000E0818">
        <w:rPr>
          <w:rFonts w:cstheme="minorHAnsi"/>
          <w:color w:val="000000"/>
          <w:shd w:val="clear" w:color="auto" w:fill="F0F8FC"/>
        </w:rPr>
        <w:t xml:space="preserve"> </w:t>
      </w:r>
      <w:r w:rsidR="00A4749D">
        <w:t xml:space="preserve">Go to the </w:t>
      </w:r>
      <w:r w:rsidR="00BB157F">
        <w:t>DRTx website if you believe you have been discriminated against</w:t>
      </w:r>
      <w:r w:rsidR="00A4749D">
        <w:t xml:space="preserve"> under the Fair Housing Act </w:t>
      </w:r>
      <w:r w:rsidR="00BB157F">
        <w:t xml:space="preserve">at </w:t>
      </w:r>
      <w:r w:rsidRPr="00BB157F" w:rsidR="00BB157F">
        <w:t>https://disabilityrightstx.org/en/housing-discrimination-complaint-generator/</w:t>
      </w:r>
    </w:p>
    <w:p w:rsidRPr="00A4749D" w:rsidR="00A474DC" w:rsidRDefault="00A474DC" w14:paraId="6FF6A820" w14:textId="090DDBF2">
      <w:pPr>
        <w:rPr>
          <w:b/>
          <w:bCs/>
        </w:rPr>
      </w:pPr>
      <w:r w:rsidRPr="00A4749D">
        <w:rPr>
          <w:b/>
          <w:bCs/>
        </w:rPr>
        <w:t>Can you help find utilities assistance?</w:t>
      </w:r>
    </w:p>
    <w:p w:rsidR="004266C1" w:rsidRDefault="004266C1" w14:paraId="5055DD0B" w14:textId="60DA82C7">
      <w:r>
        <w:t xml:space="preserve">DRTx </w:t>
      </w:r>
      <w:r w:rsidR="00216937">
        <w:t>does not provide assistance in helping find utility assistance</w:t>
      </w:r>
      <w:r w:rsidR="00A131D0">
        <w:t xml:space="preserve"> because such utility benefit programs are administered by the </w:t>
      </w:r>
      <w:r w:rsidR="0046371A">
        <w:t>City and County programs</w:t>
      </w:r>
      <w:r w:rsidR="00216937">
        <w:t>.</w:t>
      </w:r>
    </w:p>
    <w:p w:rsidR="00216937" w:rsidRDefault="00216937" w14:paraId="3676054E" w14:textId="56DF99D7">
      <w:r>
        <w:t xml:space="preserve">DRTx may be able to provide assistance if you are seeking assistance </w:t>
      </w:r>
      <w:r w:rsidR="00B006BF">
        <w:t>in</w:t>
      </w:r>
      <w:r w:rsidR="0046371A">
        <w:t xml:space="preserve"> </w:t>
      </w:r>
      <w:r w:rsidR="00D07587">
        <w:t xml:space="preserve">getting an accommodation based on your disability, for example </w:t>
      </w:r>
      <w:r w:rsidR="008943B4">
        <w:t>creating a payment plan for your utility</w:t>
      </w:r>
      <w:r w:rsidR="004E28E9">
        <w:t xml:space="preserve"> bill</w:t>
      </w:r>
      <w:r w:rsidR="008943B4">
        <w:t xml:space="preserve"> or getting </w:t>
      </w:r>
      <w:r w:rsidR="004E28E9">
        <w:t>your services from being terminated or reinstated due to issues involving your disability.</w:t>
      </w:r>
    </w:p>
    <w:p w:rsidRPr="00310726" w:rsidR="00F435D4" w:rsidRDefault="00F435D4" w14:paraId="6376949E" w14:textId="2FE73F5F">
      <w:pPr>
        <w:rPr>
          <w:b/>
          <w:bCs/>
        </w:rPr>
      </w:pPr>
      <w:r w:rsidRPr="00310726">
        <w:rPr>
          <w:b/>
          <w:bCs/>
        </w:rPr>
        <w:t>Can you help me make the landlord provide me with a “handicapped” parking space at my apartment?</w:t>
      </w:r>
    </w:p>
    <w:p w:rsidR="004E28E9" w:rsidRDefault="00D84CF3" w14:paraId="1A5E31D0" w14:textId="2939A2A1">
      <w:r>
        <w:t xml:space="preserve">DRTx may be able to assist in securing a “handicapped” </w:t>
      </w:r>
      <w:r w:rsidR="003752A8">
        <w:t xml:space="preserve">parking space if it reasonable and necessary. </w:t>
      </w:r>
    </w:p>
    <w:p w:rsidRPr="00310726" w:rsidR="00EF752B" w:rsidRDefault="005C5DFA" w14:paraId="76C14CE5" w14:textId="5BEDB651">
      <w:pPr>
        <w:rPr>
          <w:b/>
          <w:bCs/>
        </w:rPr>
      </w:pPr>
      <w:r w:rsidRPr="00310726">
        <w:rPr>
          <w:b/>
          <w:bCs/>
        </w:rPr>
        <w:t>Can a Housing Authorit</w:t>
      </w:r>
      <w:r w:rsidRPr="00310726" w:rsidR="00EF752B">
        <w:rPr>
          <w:b/>
          <w:bCs/>
        </w:rPr>
        <w:t>y take my housing voucher away from me?</w:t>
      </w:r>
    </w:p>
    <w:p w:rsidR="005C5DFA" w:rsidRDefault="005C5DFA" w14:paraId="20DA4472" w14:textId="65947391">
      <w:r>
        <w:t xml:space="preserve">It is possible </w:t>
      </w:r>
      <w:r w:rsidR="00F52609">
        <w:t xml:space="preserve">for the Housing Authority </w:t>
      </w:r>
      <w:r w:rsidR="00E61668">
        <w:t xml:space="preserve">to take away or terminate </w:t>
      </w:r>
      <w:r>
        <w:t xml:space="preserve">if there is a violation of </w:t>
      </w:r>
      <w:r w:rsidR="00F52609">
        <w:t>program or lease rules. Each case is fact specific.</w:t>
      </w:r>
    </w:p>
    <w:p w:rsidRPr="00310726" w:rsidR="008958BE" w:rsidRDefault="008958BE" w14:paraId="0B2848B6" w14:textId="22466F1A">
      <w:pPr>
        <w:rPr>
          <w:b/>
          <w:bCs/>
        </w:rPr>
      </w:pPr>
      <w:r w:rsidRPr="00310726">
        <w:rPr>
          <w:b/>
          <w:bCs/>
        </w:rPr>
        <w:t>Can you help me get an apartment on a lower floor because I am a person with a disability?</w:t>
      </w:r>
    </w:p>
    <w:p w:rsidR="00E61668" w:rsidRDefault="00E61668" w14:paraId="4031C7B8" w14:textId="2F0A983E">
      <w:r>
        <w:t>DRTx may be able to assist under certain circumstances</w:t>
      </w:r>
      <w:r w:rsidR="0017019D">
        <w:t xml:space="preserve"> if the request is reasonable and necessary</w:t>
      </w:r>
      <w:r w:rsidR="00032491">
        <w:t>.</w:t>
      </w:r>
      <w:r w:rsidR="0017019D">
        <w:t xml:space="preserve"> </w:t>
      </w:r>
    </w:p>
    <w:p w:rsidR="00AD65F3" w:rsidRDefault="00AD65F3" w14:paraId="7AAF0F62" w14:textId="76E864DF">
      <w:pPr>
        <w:rPr>
          <w:b/>
          <w:bCs/>
        </w:rPr>
      </w:pPr>
      <w:r w:rsidRPr="00310726">
        <w:rPr>
          <w:b/>
          <w:bCs/>
        </w:rPr>
        <w:t>Can you help me make my Land</w:t>
      </w:r>
      <w:r w:rsidRPr="00310726" w:rsidR="0017019D">
        <w:rPr>
          <w:b/>
          <w:bCs/>
        </w:rPr>
        <w:t>l</w:t>
      </w:r>
      <w:r w:rsidRPr="00310726">
        <w:rPr>
          <w:b/>
          <w:bCs/>
        </w:rPr>
        <w:t>ord renew my lease?</w:t>
      </w:r>
    </w:p>
    <w:p w:rsidRPr="00310726" w:rsidR="00310726" w:rsidRDefault="00310726" w14:paraId="7FE709CF" w14:textId="67A3119B">
      <w:r>
        <w:t>DRTx may be able to assist in certain situations</w:t>
      </w:r>
      <w:r w:rsidR="00221B54">
        <w:t xml:space="preserve">. It will depend on the circumstances that are driving the decision to </w:t>
      </w:r>
      <w:r w:rsidR="00857CA1">
        <w:t xml:space="preserve">not renew your lease. </w:t>
      </w:r>
    </w:p>
    <w:p w:rsidRPr="00857CA1" w:rsidR="00356327" w:rsidRDefault="00356327" w14:paraId="4F762783" w14:textId="5DA035FA">
      <w:pPr>
        <w:rPr>
          <w:b/>
          <w:bCs/>
        </w:rPr>
      </w:pPr>
      <w:r w:rsidRPr="00857CA1">
        <w:rPr>
          <w:b/>
          <w:bCs/>
        </w:rPr>
        <w:t>Can you help me file a complaint with my landlord because my neighbor/another tenant is harassing me?</w:t>
      </w:r>
    </w:p>
    <w:p w:rsidR="00A15AB1" w:rsidRDefault="00A15AB1" w14:paraId="2DE9E233" w14:textId="46C1DA6C">
      <w:r>
        <w:t>DRTx may be able to assist in the failure to renew a lease under certain circumstances</w:t>
      </w:r>
      <w:r w:rsidR="00E824C2">
        <w:t xml:space="preserve"> if they are on account of your disability.</w:t>
      </w:r>
    </w:p>
    <w:p w:rsidR="00F97519" w:rsidRDefault="00F97519" w14:paraId="06B89984" w14:textId="45ACFF3D">
      <w:r>
        <w:t xml:space="preserve">DRTx may be able to help if the neighbor </w:t>
      </w:r>
      <w:r w:rsidR="00A15AB1">
        <w:t>or landlord is harassing you or failing to assist in solving the problem</w:t>
      </w:r>
      <w:r w:rsidR="00E824C2">
        <w:t xml:space="preserve"> if you are a person with a disability</w:t>
      </w:r>
      <w:r w:rsidR="00A15AB1">
        <w:t>.</w:t>
      </w:r>
    </w:p>
    <w:p w:rsidR="001F65B9" w:rsidRDefault="001F65B9" w14:paraId="5307D12A" w14:textId="0E083266">
      <w:r>
        <w:br w:type="page"/>
      </w:r>
    </w:p>
    <w:p w:rsidR="00A474DC" w:rsidP="001F65B9" w:rsidRDefault="00A474DC" w14:paraId="6429DCB6" w14:textId="5ABD8516">
      <w:pPr>
        <w:pStyle w:val="Heading3"/>
      </w:pPr>
      <w:bookmarkStart w:name="_Hlk167795658" w:id="14"/>
      <w:bookmarkStart w:name="_Toc192168012" w:id="15"/>
      <w:r w:rsidRPr="00857CA1">
        <w:t>Education</w:t>
      </w:r>
      <w:bookmarkEnd w:id="15"/>
    </w:p>
    <w:p w:rsidRPr="001F65B9" w:rsidR="001F65B9" w:rsidP="001F65B9" w:rsidRDefault="001F65B9" w14:paraId="33A79328" w14:textId="77777777"/>
    <w:p w:rsidR="00A474DC" w:rsidRDefault="00A474DC" w14:paraId="313C51C7" w14:textId="4ED2C5C4">
      <w:pPr>
        <w:rPr>
          <w:b/>
          <w:bCs/>
        </w:rPr>
      </w:pPr>
      <w:r w:rsidRPr="00BC6ECE">
        <w:rPr>
          <w:b/>
          <w:bCs/>
        </w:rPr>
        <w:t>Can you help me with my child’s ARD meeting?</w:t>
      </w:r>
    </w:p>
    <w:p w:rsidRPr="00D87DF3" w:rsidR="00E65254" w:rsidRDefault="00D87DF3" w14:paraId="4B7DF5F8" w14:textId="6671C765">
      <w:r>
        <w:t xml:space="preserve">After investigation, DRTx may be able to assist in advocating for a child </w:t>
      </w:r>
      <w:r w:rsidR="001B05BF">
        <w:t>to receive appropriate education</w:t>
      </w:r>
      <w:ins w:author="Colleen Potts" w:date="2024-05-28T13:19:00Z" w:id="16">
        <w:r w:rsidR="009F622D">
          <w:t xml:space="preserve"> and related</w:t>
        </w:r>
      </w:ins>
      <w:del w:author="Colleen Potts" w:date="2024-05-28T13:19:00Z" w:id="17">
        <w:r w:rsidDel="009F622D" w:rsidR="001B05BF">
          <w:delText>s</w:delText>
        </w:r>
      </w:del>
      <w:r w:rsidR="001B05BF">
        <w:t xml:space="preserve"> services</w:t>
      </w:r>
      <w:ins w:author="Colleen Potts" w:date="2024-05-28T13:19:00Z" w:id="18">
        <w:r w:rsidR="009F622D">
          <w:t xml:space="preserve"> in the </w:t>
        </w:r>
      </w:ins>
      <w:ins w:author="Edwin Marino" w:date="2024-06-06T13:04:00Z" w:id="19">
        <w:r w:rsidR="002A64DC">
          <w:t>least</w:t>
        </w:r>
      </w:ins>
      <w:ins w:author="Colleen Potts" w:date="2024-05-28T13:19:00Z" w:id="20">
        <w:del w:author="Edwin Marino" w:date="2024-06-06T13:04:00Z" w:id="21">
          <w:r w:rsidDel="002A64DC" w:rsidR="009F622D">
            <w:delText>elast</w:delText>
          </w:r>
        </w:del>
        <w:r w:rsidR="009F622D">
          <w:t xml:space="preserve"> restrictive environment. </w:t>
        </w:r>
      </w:ins>
      <w:del w:author="Colleen Potts" w:date="2024-05-28T13:19:00Z" w:id="22">
        <w:r w:rsidDel="009F622D" w:rsidR="001B05BF">
          <w:delText>,</w:delText>
        </w:r>
      </w:del>
      <w:r w:rsidR="001B05BF">
        <w:t xml:space="preserve"> </w:t>
      </w:r>
      <w:ins w:author="Colleen Potts" w:date="2024-05-28T13:19:00Z" w:id="23">
        <w:r w:rsidR="009F622D">
          <w:t>F</w:t>
        </w:r>
      </w:ins>
      <w:del w:author="Colleen Potts" w:date="2024-05-28T13:19:00Z" w:id="24">
        <w:r w:rsidDel="009F622D" w:rsidR="001B05BF">
          <w:delText>f</w:delText>
        </w:r>
      </w:del>
      <w:r w:rsidR="001B05BF">
        <w:t xml:space="preserve">or example, </w:t>
      </w:r>
      <w:ins w:author="Colleen Potts" w:date="2024-05-28T13:19:00Z" w:id="25">
        <w:r w:rsidR="009F622D">
          <w:t xml:space="preserve">DRTx may be able to assist you in accessing </w:t>
        </w:r>
      </w:ins>
      <w:r w:rsidR="001B05BF">
        <w:t xml:space="preserve">appropriate </w:t>
      </w:r>
      <w:ins w:author="Colleen Potts" w:date="2024-05-28T13:19:00Z" w:id="26">
        <w:r w:rsidR="009F622D">
          <w:t xml:space="preserve">behavior supports, </w:t>
        </w:r>
      </w:ins>
      <w:ins w:author="Colleen Potts" w:date="2024-05-28T13:20:00Z" w:id="27">
        <w:r w:rsidR="009F622D">
          <w:t xml:space="preserve">transition services and related services. </w:t>
        </w:r>
      </w:ins>
      <w:del w:author="Colleen Potts" w:date="2024-05-28T13:20:00Z" w:id="28">
        <w:r w:rsidDel="009F622D" w:rsidR="001B05BF">
          <w:delText xml:space="preserve">discipline, least restrictive setting, and </w:delText>
        </w:r>
        <w:r w:rsidDel="009F622D" w:rsidR="00261F2F">
          <w:delText>transition from school to post-schooling.</w:delText>
        </w:r>
      </w:del>
    </w:p>
    <w:p w:rsidR="00A474DC" w:rsidRDefault="00A474DC" w14:paraId="6E1B6160" w14:textId="06F9BE22">
      <w:pPr>
        <w:rPr>
          <w:b/>
          <w:bCs/>
        </w:rPr>
      </w:pPr>
      <w:r w:rsidRPr="00BC6ECE">
        <w:rPr>
          <w:b/>
          <w:bCs/>
        </w:rPr>
        <w:t>Can you help me get the school to provide special education services for my child?</w:t>
      </w:r>
    </w:p>
    <w:p w:rsidRPr="00261F2F" w:rsidR="00261F2F" w:rsidRDefault="00261F2F" w14:paraId="43B1D0F3" w14:textId="71C31718">
      <w:r>
        <w:t xml:space="preserve">DRTx may be able to assist your child in securing </w:t>
      </w:r>
      <w:ins w:author="Colleen Potts" w:date="2024-05-28T13:21:00Z" w:id="29">
        <w:r w:rsidR="009F622D">
          <w:t>timely and individualized</w:t>
        </w:r>
      </w:ins>
      <w:del w:author="Colleen Potts" w:date="2024-05-28T13:21:00Z" w:id="30">
        <w:r w:rsidDel="009F622D" w:rsidR="00C97672">
          <w:delText>and obtain specialized</w:delText>
        </w:r>
      </w:del>
      <w:r w:rsidR="00C97672">
        <w:t xml:space="preserve"> testing and evaluation </w:t>
      </w:r>
      <w:ins w:author="Colleen Potts" w:date="2024-05-28T13:20:00Z" w:id="31">
        <w:r w:rsidR="009F622D">
          <w:t>in all areas of suspected disability</w:t>
        </w:r>
      </w:ins>
      <w:ins w:author="Colleen Potts" w:date="2024-05-28T13:21:00Z" w:id="32">
        <w:r w:rsidR="009F622D">
          <w:t>, which would be discussed at an initial Admission, Review, and Dismissal (“ARD”) meeting.</w:t>
        </w:r>
      </w:ins>
      <w:del w:author="Colleen Potts" w:date="2024-05-28T13:20:00Z" w:id="33">
        <w:r w:rsidDel="009F622D" w:rsidR="00C97672">
          <w:delText>which would potentially lead to a referral for special education.</w:delText>
        </w:r>
      </w:del>
    </w:p>
    <w:p w:rsidR="00C97672" w:rsidRDefault="00C97672" w14:paraId="489B5EFF" w14:textId="77777777">
      <w:pPr>
        <w:rPr>
          <w:b/>
          <w:bCs/>
        </w:rPr>
      </w:pPr>
    </w:p>
    <w:p w:rsidR="00A474DC" w:rsidRDefault="00A474DC" w14:paraId="35FFCE3B" w14:textId="78329C19">
      <w:pPr>
        <w:rPr>
          <w:b/>
          <w:bCs/>
        </w:rPr>
      </w:pPr>
      <w:r w:rsidRPr="00BC6ECE">
        <w:rPr>
          <w:b/>
          <w:bCs/>
        </w:rPr>
        <w:t>Can you tell me what my child’s rights are under the law?</w:t>
      </w:r>
    </w:p>
    <w:p w:rsidRPr="00251487" w:rsidR="00251487" w:rsidRDefault="00251487" w14:paraId="71F220FB" w14:textId="643D958C">
      <w:r>
        <w:t xml:space="preserve">Your child has the right to </w:t>
      </w:r>
      <w:ins w:author="Colleen Potts" w:date="2024-05-28T13:22:00Z" w:id="34">
        <w:r w:rsidR="009F622D">
          <w:t>a Free Appropriate Public Education “</w:t>
        </w:r>
      </w:ins>
      <w:ins w:author="Colleen Potts" w:date="2024-05-28T13:23:00Z" w:id="35">
        <w:r w:rsidR="009F622D">
          <w:t xml:space="preserve">FAPE”) and to </w:t>
        </w:r>
      </w:ins>
      <w:r>
        <w:t xml:space="preserve">be educated with non-disabled </w:t>
      </w:r>
      <w:ins w:author="Colleen Potts" w:date="2024-05-28T13:21:00Z" w:id="36">
        <w:r w:rsidR="009F622D">
          <w:t>peers</w:t>
        </w:r>
      </w:ins>
      <w:del w:author="Colleen Potts" w:date="2024-05-28T13:21:00Z" w:id="37">
        <w:r w:rsidDel="009F622D">
          <w:delText>student</w:delText>
        </w:r>
      </w:del>
      <w:r>
        <w:t xml:space="preserve"> to the </w:t>
      </w:r>
      <w:r w:rsidR="009F01B4">
        <w:t>maximum extent appropriate</w:t>
      </w:r>
      <w:ins w:author="Colleen Potts" w:date="2024-05-28T13:23:00Z" w:id="38">
        <w:r w:rsidR="009F622D">
          <w:t xml:space="preserve">. Special education eligible students </w:t>
        </w:r>
      </w:ins>
      <w:del w:author="Colleen Potts" w:date="2024-05-28T13:23:00Z" w:id="39">
        <w:r w:rsidDel="009F622D" w:rsidR="009F01B4">
          <w:delText xml:space="preserve"> and</w:delText>
        </w:r>
      </w:del>
      <w:r w:rsidR="009F01B4">
        <w:t xml:space="preserve"> should have their disability considered in disciplinary</w:t>
      </w:r>
      <w:r w:rsidR="000F081C">
        <w:t xml:space="preserve"> matters</w:t>
      </w:r>
      <w:ins w:author="Colleen Potts" w:date="2024-05-28T13:23:00Z" w:id="40">
        <w:r w:rsidR="009F622D">
          <w:t xml:space="preserve"> and are entitle to an Individualized Education P</w:t>
        </w:r>
      </w:ins>
      <w:ins w:author="Colleen Potts" w:date="2024-05-28T13:24:00Z" w:id="41">
        <w:r w:rsidR="009F622D">
          <w:t xml:space="preserve">rogram (“IEP) that is based </w:t>
        </w:r>
        <w:proofErr w:type="spellStart"/>
        <w:r w:rsidR="009F622D">
          <w:t>of</w:t>
        </w:r>
        <w:proofErr w:type="spellEnd"/>
        <w:r w:rsidR="009F622D">
          <w:t xml:space="preserve"> current data and created in an ARD committee meeting that </w:t>
        </w:r>
      </w:ins>
      <w:ins w:author="Colleen Potts" w:date="2024-05-28T13:25:00Z" w:id="42">
        <w:r w:rsidR="009F622D">
          <w:t>includes parental participation</w:t>
        </w:r>
      </w:ins>
      <w:ins w:author="Colleen Potts" w:date="2024-05-28T13:24:00Z" w:id="43">
        <w:r w:rsidR="009F622D">
          <w:t xml:space="preserve">. </w:t>
        </w:r>
      </w:ins>
      <w:ins w:author="Colleen Potts" w:date="2024-05-28T13:23:00Z" w:id="44">
        <w:r w:rsidR="009F622D">
          <w:t xml:space="preserve"> </w:t>
        </w:r>
      </w:ins>
      <w:del w:author="Colleen Potts" w:date="2024-05-28T13:23:00Z" w:id="45">
        <w:r w:rsidDel="009F622D" w:rsidR="000F081C">
          <w:delText xml:space="preserve">, and </w:delText>
        </w:r>
      </w:del>
      <w:del w:author="Colleen Potts" w:date="2024-05-28T13:24:00Z" w:id="46">
        <w:r w:rsidDel="009F622D" w:rsidR="000F081C">
          <w:delText>to have a plan appropriate for the child’s education. DRTx recommends you go to</w:delText>
        </w:r>
      </w:del>
    </w:p>
    <w:p w:rsidR="00C97672" w:rsidRDefault="00C97672" w14:paraId="696EB7FD" w14:textId="02832F4D">
      <w:pPr>
        <w:rPr>
          <w:b/>
          <w:bCs/>
        </w:rPr>
      </w:pPr>
    </w:p>
    <w:p w:rsidR="00C97672" w:rsidRDefault="00C97672" w14:paraId="19439BFC" w14:textId="77777777">
      <w:pPr>
        <w:rPr>
          <w:b/>
          <w:bCs/>
        </w:rPr>
      </w:pPr>
    </w:p>
    <w:p w:rsidRPr="00BC6ECE" w:rsidR="00A474DC" w:rsidRDefault="00A474DC" w14:paraId="79ED8C85" w14:textId="181F9573">
      <w:pPr>
        <w:rPr>
          <w:b/>
          <w:bCs/>
        </w:rPr>
      </w:pPr>
      <w:r w:rsidRPr="00BC6ECE">
        <w:rPr>
          <w:b/>
          <w:bCs/>
        </w:rPr>
        <w:t xml:space="preserve">Can you help me report abuse and neglect of my child </w:t>
      </w:r>
      <w:r w:rsidR="00633829">
        <w:rPr>
          <w:b/>
          <w:bCs/>
        </w:rPr>
        <w:t xml:space="preserve">that happened </w:t>
      </w:r>
      <w:r w:rsidRPr="00BC6ECE">
        <w:rPr>
          <w:b/>
          <w:bCs/>
        </w:rPr>
        <w:t>while at school?</w:t>
      </w:r>
    </w:p>
    <w:p w:rsidR="00C97672" w:rsidRDefault="00633829" w14:paraId="6233FBF3" w14:textId="78F5494D">
      <w:r>
        <w:t xml:space="preserve">DRTx </w:t>
      </w:r>
      <w:r w:rsidR="004D25A9">
        <w:t xml:space="preserve">is a mandatory reporter and as such, if a parent reports neglect and abuse to DRTx, it must be reported. Further, the parent should make a </w:t>
      </w:r>
      <w:r w:rsidR="00E701CF">
        <w:t>report to Texas Department of Child and Family Services</w:t>
      </w:r>
      <w:r w:rsidR="00E50356">
        <w:t xml:space="preserve"> and school administration</w:t>
      </w:r>
      <w:r w:rsidR="00E701CF">
        <w:t xml:space="preserve">. </w:t>
      </w:r>
    </w:p>
    <w:p w:rsidRPr="00BC6ECE" w:rsidR="00A474DC" w:rsidRDefault="00A474DC" w14:paraId="25701ECB" w14:textId="51C3DE4C">
      <w:pPr>
        <w:rPr>
          <w:b/>
          <w:bCs/>
        </w:rPr>
      </w:pPr>
      <w:r w:rsidRPr="00BC6ECE">
        <w:rPr>
          <w:b/>
          <w:bCs/>
        </w:rPr>
        <w:t>Can you help me get Medicaid services for my child in school?</w:t>
      </w:r>
    </w:p>
    <w:p w:rsidRPr="00421512" w:rsidR="00D22274" w:rsidP="00D22274" w:rsidRDefault="00421512" w14:paraId="0EB109E1" w14:textId="19EBA097">
      <w:pPr>
        <w:rPr>
          <w:rFonts w:ascii="Arial" w:hAnsi="Arial" w:eastAsia="Times New Roman" w:cs="Arial"/>
          <w:b/>
          <w:bCs/>
          <w:color w:val="212529"/>
          <w:sz w:val="36"/>
          <w:szCs w:val="36"/>
        </w:rPr>
      </w:pPr>
      <w:r>
        <w:t xml:space="preserve">After investigation, DRTx </w:t>
      </w:r>
      <w:r w:rsidR="00817CE7">
        <w:t xml:space="preserve">may be able to assist in helping your child </w:t>
      </w:r>
      <w:r w:rsidR="005F4C18">
        <w:t xml:space="preserve">to </w:t>
      </w:r>
      <w:r w:rsidR="00817CE7">
        <w:t>receive</w:t>
      </w:r>
      <w:r w:rsidR="005F4C18">
        <w:t xml:space="preserve"> School Health and Related Services or “SHARS”</w:t>
      </w:r>
      <w:r w:rsidR="00367CF8">
        <w:t xml:space="preserve"> which is where schools are reimbursed when they provide health and related services</w:t>
      </w:r>
      <w:r w:rsidR="006D1FB5">
        <w:t>,</w:t>
      </w:r>
      <w:r w:rsidRPr="00421512">
        <w:rPr>
          <w:rFonts w:eastAsia="Times New Roman" w:cstheme="minorHAnsi"/>
          <w:color w:val="212529"/>
        </w:rPr>
        <w:t xml:space="preserve"> such as nursing services, occupational therapy, or personal care services they provide to students who are eligible for Medicaid. Schools may be reimbursed for some of your child’s related services that are medically necessary and reasonable.</w:t>
      </w:r>
      <w:ins w:author="Colleen Potts" w:date="2024-05-28T13:26:00Z" w:id="47">
        <w:r w:rsidR="009F622D">
          <w:rPr>
            <w:rFonts w:eastAsia="Times New Roman" w:cstheme="minorHAnsi"/>
            <w:color w:val="212529"/>
          </w:rPr>
          <w:t xml:space="preserve"> Schools may not discontinue or decrease those services based on available funding and not </w:t>
        </w:r>
      </w:ins>
      <w:ins w:author="Colleen Potts" w:date="2024-05-28T13:27:00Z" w:id="48">
        <w:r w:rsidR="009F622D">
          <w:rPr>
            <w:rFonts w:eastAsia="Times New Roman" w:cstheme="minorHAnsi"/>
            <w:color w:val="212529"/>
          </w:rPr>
          <w:t xml:space="preserve">a student’s individualized </w:t>
        </w:r>
      </w:ins>
      <w:ins w:author="Colleen Potts" w:date="2024-05-28T13:26:00Z" w:id="49">
        <w:r w:rsidR="009F622D">
          <w:rPr>
            <w:rFonts w:eastAsia="Times New Roman" w:cstheme="minorHAnsi"/>
            <w:color w:val="212529"/>
          </w:rPr>
          <w:t xml:space="preserve">need. </w:t>
        </w:r>
      </w:ins>
    </w:p>
    <w:p w:rsidR="00421512" w:rsidP="00BC6ECE" w:rsidRDefault="00421512" w14:paraId="2DFF6AEB" w14:textId="79866267">
      <w:pPr>
        <w:shd w:val="clear" w:color="auto" w:fill="FFFFFF"/>
        <w:spacing w:after="100" w:afterAutospacing="1" w:line="240" w:lineRule="auto"/>
        <w:rPr>
          <w:rFonts w:eastAsia="Times New Roman" w:cstheme="minorHAnsi"/>
          <w:color w:val="212529"/>
        </w:rPr>
      </w:pPr>
      <w:r w:rsidRPr="00421512">
        <w:rPr>
          <w:rFonts w:eastAsia="Times New Roman" w:cstheme="minorHAnsi"/>
          <w:color w:val="212529"/>
        </w:rPr>
        <w:t xml:space="preserve">If your </w:t>
      </w:r>
      <w:r w:rsidR="005D0825">
        <w:rPr>
          <w:rFonts w:eastAsia="Times New Roman" w:cstheme="minorHAnsi"/>
          <w:color w:val="212529"/>
        </w:rPr>
        <w:t xml:space="preserve">child </w:t>
      </w:r>
      <w:r w:rsidRPr="00421512">
        <w:rPr>
          <w:rFonts w:eastAsia="Times New Roman" w:cstheme="minorHAnsi"/>
          <w:color w:val="212529"/>
        </w:rPr>
        <w:t>has a disability that requires them to receive certain health-related services at school, such as nursing services, occupational therapy, or personal care services,</w:t>
      </w:r>
      <w:r w:rsidR="005D0825">
        <w:rPr>
          <w:rFonts w:eastAsia="Times New Roman" w:cstheme="minorHAnsi"/>
          <w:color w:val="212529"/>
        </w:rPr>
        <w:t xml:space="preserve"> DRTx may be able to assist in </w:t>
      </w:r>
      <w:r w:rsidR="00F739A6">
        <w:rPr>
          <w:rFonts w:eastAsia="Times New Roman" w:cstheme="minorHAnsi"/>
          <w:color w:val="212529"/>
        </w:rPr>
        <w:t>advocating</w:t>
      </w:r>
      <w:r w:rsidRPr="00421512">
        <w:rPr>
          <w:rFonts w:eastAsia="Times New Roman" w:cstheme="minorHAnsi"/>
          <w:color w:val="212529"/>
        </w:rPr>
        <w:t xml:space="preserve"> for the provision of those services at Admission, Review and Dismissal (ARD) meetings. </w:t>
      </w:r>
    </w:p>
    <w:p w:rsidR="001F65B9" w:rsidP="00BC6ECE" w:rsidRDefault="001F65B9" w14:paraId="4E24D83D" w14:textId="77777777">
      <w:pPr>
        <w:shd w:val="clear" w:color="auto" w:fill="FFFFFF"/>
        <w:spacing w:after="100" w:afterAutospacing="1" w:line="240" w:lineRule="auto"/>
        <w:rPr>
          <w:rFonts w:eastAsia="Times New Roman" w:cstheme="minorHAnsi"/>
          <w:color w:val="212529"/>
        </w:rPr>
      </w:pPr>
    </w:p>
    <w:p w:rsidR="001F65B9" w:rsidRDefault="001F65B9" w14:paraId="6C155051" w14:textId="77777777">
      <w:pPr>
        <w:rPr>
          <w:rFonts w:eastAsia="Times New Roman" w:cstheme="minorHAnsi"/>
          <w:color w:val="212529"/>
        </w:rPr>
      </w:pPr>
      <w:r>
        <w:rPr>
          <w:rFonts w:eastAsia="Times New Roman" w:cstheme="minorHAnsi"/>
          <w:color w:val="212529"/>
        </w:rPr>
        <w:br w:type="page"/>
      </w:r>
    </w:p>
    <w:p w:rsidR="00A474DC" w:rsidRDefault="00A474DC" w14:paraId="713A988A" w14:textId="46143FC8">
      <w:pPr>
        <w:rPr>
          <w:b/>
          <w:bCs/>
        </w:rPr>
      </w:pPr>
      <w:r w:rsidRPr="00BC6ECE">
        <w:rPr>
          <w:b/>
          <w:bCs/>
        </w:rPr>
        <w:t>Can you help my child who is getting bullied at school?</w:t>
      </w:r>
    </w:p>
    <w:p w:rsidRPr="00EA404C" w:rsidR="00BC6ECE" w:rsidRDefault="00EA404C" w14:paraId="2CBAC984" w14:textId="099CC09D">
      <w:r>
        <w:t xml:space="preserve">DRTx may be able to assist in seeking remedies or assist in </w:t>
      </w:r>
      <w:r w:rsidR="005D4DFF">
        <w:t>making reports to the appropriate parties, depending on the circumstances of the child’s school environment.</w:t>
      </w:r>
    </w:p>
    <w:p w:rsidR="00BC6ECE" w:rsidRDefault="00A474DC" w14:paraId="70D21FDF" w14:textId="77777777">
      <w:pPr>
        <w:rPr>
          <w:b/>
          <w:bCs/>
        </w:rPr>
      </w:pPr>
      <w:r w:rsidRPr="00BC6ECE">
        <w:rPr>
          <w:b/>
          <w:bCs/>
        </w:rPr>
        <w:t>Can you help get my child out of alternative school?</w:t>
      </w:r>
    </w:p>
    <w:p w:rsidRPr="00EA404C" w:rsidR="002D1FD7" w:rsidP="002D1FD7" w:rsidRDefault="002D1FD7" w14:paraId="1CB986E7" w14:textId="27F3BCDA">
      <w:r>
        <w:t>DRTx</w:t>
      </w:r>
      <w:r w:rsidRPr="002D1FD7">
        <w:t xml:space="preserve"> </w:t>
      </w:r>
      <w:r>
        <w:t xml:space="preserve">may be able to assist in seeking remedies or assist in making reports to the appropriate parties, depending on the circumstances of the child’s school environment, e.g., the </w:t>
      </w:r>
      <w:proofErr w:type="spellStart"/>
      <w:r>
        <w:t>chlid’s</w:t>
      </w:r>
      <w:proofErr w:type="spellEnd"/>
      <w:r>
        <w:t xml:space="preserve"> placement in the school and the circumstances surrounding the decision to place the child in an alternative educational setting.</w:t>
      </w:r>
    </w:p>
    <w:p w:rsidRPr="00BC6ECE" w:rsidR="00A474DC" w:rsidRDefault="00A474DC" w14:paraId="7307DB71" w14:textId="51B33DF6">
      <w:pPr>
        <w:rPr>
          <w:b/>
          <w:bCs/>
        </w:rPr>
      </w:pPr>
      <w:r w:rsidRPr="00BC6ECE">
        <w:rPr>
          <w:b/>
          <w:bCs/>
        </w:rPr>
        <w:t>Can you help my child who was expelled from school?</w:t>
      </w:r>
    </w:p>
    <w:p w:rsidR="00BC6ECE" w:rsidRDefault="008472B5" w14:paraId="466521AA" w14:textId="6D1F693D">
      <w:r>
        <w:t xml:space="preserve">DRTx may be able to provide </w:t>
      </w:r>
      <w:ins w:author="Colleen Potts" w:date="2024-05-28T13:28:00Z" w:id="50">
        <w:r w:rsidR="009708A7">
          <w:t xml:space="preserve">assistance to families seeking </w:t>
        </w:r>
      </w:ins>
      <w:ins w:author="Colleen Potts" w:date="2024-05-28T13:29:00Z" w:id="51">
        <w:r w:rsidR="009708A7">
          <w:t xml:space="preserve">to access special education services for their student during an expulsion and their return to campus. Depending on timeframes, DRTx may be able to review </w:t>
        </w:r>
      </w:ins>
      <w:ins w:author="Colleen Potts" w:date="2024-05-28T13:30:00Z" w:id="52">
        <w:r w:rsidR="009708A7">
          <w:t xml:space="preserve">or assist with removal hearings and Manifestation Determination Reviews. </w:t>
        </w:r>
      </w:ins>
      <w:ins w:author="Colleen Potts" w:date="2024-05-28T13:29:00Z" w:id="53">
        <w:r w:rsidR="009708A7">
          <w:t xml:space="preserve"> </w:t>
        </w:r>
      </w:ins>
      <w:del w:author="Colleen Potts" w:date="2024-05-28T13:30:00Z" w:id="54">
        <w:r w:rsidDel="009708A7">
          <w:delText xml:space="preserve">some technical assistance in the possible return </w:delText>
        </w:r>
        <w:r w:rsidDel="009708A7" w:rsidR="00FB5EFD">
          <w:delText xml:space="preserve">to the school or the appropriateness the decision to expel the student. </w:delText>
        </w:r>
      </w:del>
    </w:p>
    <w:p w:rsidR="00EF752B" w:rsidRDefault="009708A7" w14:paraId="1005C1D6" w14:textId="5981CAFF">
      <w:ins w:author="Colleen Potts" w:date="2024-05-28T13:30:00Z" w:id="55">
        <w:r>
          <w:t>Can DRTx assist me if my student is facing crim</w:t>
        </w:r>
      </w:ins>
      <w:ins w:author="Colleen Potts" w:date="2024-05-28T13:31:00Z" w:id="56">
        <w:r>
          <w:t xml:space="preserve">inal charges as a result of school based behavior? </w:t>
        </w:r>
      </w:ins>
    </w:p>
    <w:p w:rsidR="00C15B44" w:rsidRDefault="009708A7" w14:paraId="44AB57C7" w14:textId="6B1E9A39">
      <w:pPr>
        <w:rPr>
          <w:ins w:author="Colleen Potts" w:date="2024-05-28T13:32:00Z" w:id="57"/>
        </w:rPr>
      </w:pPr>
      <w:ins w:author="Colleen Potts" w:date="2024-05-28T13:31:00Z" w:id="58">
        <w:r>
          <w:t xml:space="preserve">DRTx does not provide criminal representation, however we may be able to offer technical assistance to the court appointed or family-hired defense attorney. </w:t>
        </w:r>
      </w:ins>
    </w:p>
    <w:p w:rsidR="009708A7" w:rsidRDefault="009708A7" w14:paraId="100F6A08" w14:textId="3FD58265">
      <w:pPr>
        <w:rPr>
          <w:ins w:author="Colleen Potts" w:date="2024-05-28T13:32:00Z" w:id="59"/>
        </w:rPr>
      </w:pPr>
      <w:ins w:author="Colleen Potts" w:date="2024-05-28T13:32:00Z" w:id="60">
        <w:r>
          <w:t>Can DRTx assist me in getting the district to pay for a private placement, like an RTC or Day School?</w:t>
        </w:r>
      </w:ins>
    </w:p>
    <w:p w:rsidR="009708A7" w:rsidRDefault="009708A7" w14:paraId="7CF8454A" w14:textId="4198FAF2">
      <w:ins w:author="Colleen Potts" w:date="2024-05-28T13:32:00Z" w:id="61">
        <w:r>
          <w:t xml:space="preserve">DRTx does not advocate for restrictive placements like </w:t>
        </w:r>
      </w:ins>
      <w:ins w:author="Colleen Potts" w:date="2024-05-28T13:33:00Z" w:id="62">
        <w:r>
          <w:t>residential</w:t>
        </w:r>
      </w:ins>
      <w:ins w:author="Colleen Potts" w:date="2024-05-28T13:32:00Z" w:id="63">
        <w:r>
          <w:t xml:space="preserve"> facilities. </w:t>
        </w:r>
      </w:ins>
    </w:p>
    <w:bookmarkEnd w:id="14"/>
    <w:p w:rsidR="001F65B9" w:rsidRDefault="001F65B9" w14:paraId="2335A582" w14:textId="39A96161">
      <w:r>
        <w:br w:type="page"/>
      </w:r>
    </w:p>
    <w:p w:rsidRPr="001F65B9" w:rsidR="00C15B44" w:rsidDel="002A64DC" w:rsidP="001F65B9" w:rsidRDefault="00C15B44" w14:paraId="18318757" w14:textId="35FB4F8C">
      <w:pPr>
        <w:pStyle w:val="Heading3"/>
        <w:rPr>
          <w:del w:author="Edwin Marino" w:date="2024-06-06T13:05:00Z" w:id="64"/>
        </w:rPr>
      </w:pPr>
    </w:p>
    <w:p w:rsidRPr="001F65B9" w:rsidR="00A474DC" w:rsidP="001F65B9" w:rsidRDefault="00A474DC" w14:paraId="07C5B1D1" w14:textId="5DCA77A2">
      <w:pPr>
        <w:pStyle w:val="Heading3"/>
      </w:pPr>
      <w:bookmarkStart w:name="_Toc192168013" w:id="65"/>
      <w:r w:rsidRPr="001F65B9">
        <w:t>Community Integration</w:t>
      </w:r>
      <w:bookmarkEnd w:id="65"/>
    </w:p>
    <w:p w:rsidRPr="001F65B9" w:rsidR="001F65B9" w:rsidP="001F65B9" w:rsidRDefault="001F65B9" w14:paraId="3B5C6355" w14:textId="77777777"/>
    <w:p w:rsidRPr="001F65B9" w:rsidR="00A474DC" w:rsidRDefault="00A474DC" w14:paraId="043B4DBD" w14:textId="0C991865">
      <w:pPr>
        <w:rPr>
          <w:b/>
          <w:bCs/>
          <w:sz w:val="20"/>
          <w:szCs w:val="20"/>
        </w:rPr>
      </w:pPr>
      <w:r w:rsidRPr="001F65B9">
        <w:rPr>
          <w:b/>
          <w:bCs/>
          <w:sz w:val="20"/>
          <w:szCs w:val="20"/>
        </w:rPr>
        <w:t>Can you help me with my Medicaid appeal?</w:t>
      </w:r>
    </w:p>
    <w:p w:rsidRPr="001F65B9" w:rsidR="00252193" w:rsidRDefault="00B02625" w14:paraId="61F9F1CA" w14:textId="2D9643BC">
      <w:pPr>
        <w:rPr>
          <w:sz w:val="20"/>
          <w:szCs w:val="20"/>
        </w:rPr>
      </w:pPr>
      <w:r w:rsidRPr="001F65B9">
        <w:rPr>
          <w:sz w:val="20"/>
          <w:szCs w:val="20"/>
        </w:rPr>
        <w:t xml:space="preserve">DRTx can investigate the issue of your appeal and </w:t>
      </w:r>
      <w:r w:rsidRPr="001F65B9" w:rsidR="00C15B44">
        <w:rPr>
          <w:sz w:val="20"/>
          <w:szCs w:val="20"/>
        </w:rPr>
        <w:t>the reasons for the denials presented to you. In some cases, DRTx can provide direct assistance with handling your appeal or provide technical assistance on how to handle your appeal.</w:t>
      </w:r>
    </w:p>
    <w:p w:rsidRPr="001F65B9" w:rsidR="00A474DC" w:rsidRDefault="00A474DC" w14:paraId="6849985B" w14:textId="5B11B20C">
      <w:pPr>
        <w:rPr>
          <w:b/>
          <w:bCs/>
          <w:sz w:val="20"/>
          <w:szCs w:val="20"/>
        </w:rPr>
      </w:pPr>
      <w:r w:rsidRPr="001F65B9">
        <w:rPr>
          <w:b/>
          <w:bCs/>
          <w:sz w:val="20"/>
          <w:szCs w:val="20"/>
        </w:rPr>
        <w:t>Can you help me with Medicare?</w:t>
      </w:r>
    </w:p>
    <w:p w:rsidRPr="001F65B9" w:rsidR="00C15B44" w:rsidRDefault="00722388" w14:paraId="1055C4AA" w14:textId="5DB9C798">
      <w:pPr>
        <w:rPr>
          <w:sz w:val="20"/>
          <w:szCs w:val="20"/>
        </w:rPr>
      </w:pPr>
      <w:r w:rsidRPr="001F65B9">
        <w:rPr>
          <w:sz w:val="20"/>
          <w:szCs w:val="20"/>
        </w:rPr>
        <w:t>DRTx does not handle Medicare issues</w:t>
      </w:r>
      <w:r w:rsidRPr="001F65B9" w:rsidR="000E3BEC">
        <w:rPr>
          <w:sz w:val="20"/>
          <w:szCs w:val="20"/>
        </w:rPr>
        <w:t>.</w:t>
      </w:r>
      <w:r w:rsidRPr="001F65B9">
        <w:rPr>
          <w:sz w:val="20"/>
          <w:szCs w:val="20"/>
        </w:rPr>
        <w:t xml:space="preserve"> </w:t>
      </w:r>
    </w:p>
    <w:p w:rsidRPr="001F65B9" w:rsidR="00A474DC" w:rsidRDefault="00A474DC" w14:paraId="50E84EB3" w14:textId="273B9546">
      <w:pPr>
        <w:rPr>
          <w:b/>
          <w:bCs/>
          <w:sz w:val="20"/>
          <w:szCs w:val="20"/>
        </w:rPr>
      </w:pPr>
      <w:r w:rsidRPr="001F65B9">
        <w:rPr>
          <w:b/>
          <w:bCs/>
          <w:sz w:val="20"/>
          <w:szCs w:val="20"/>
        </w:rPr>
        <w:t>Can you help me find a new provider?</w:t>
      </w:r>
    </w:p>
    <w:p w:rsidRPr="001F65B9" w:rsidR="000E3BEC" w:rsidRDefault="000E3BEC" w14:paraId="7907E91C" w14:textId="68FBE942" w14:noSpellErr="1">
      <w:pPr>
        <w:rPr>
          <w:sz w:val="20"/>
          <w:szCs w:val="20"/>
        </w:rPr>
      </w:pPr>
      <w:bookmarkStart w:name="_Int_yAsSNCVd" w:id="2046768848"/>
      <w:r w:rsidRPr="4A0F448D" w:rsidR="000E3BEC">
        <w:rPr>
          <w:sz w:val="20"/>
          <w:szCs w:val="20"/>
        </w:rPr>
        <w:t>DRTx</w:t>
      </w:r>
      <w:bookmarkEnd w:id="2046768848"/>
      <w:r w:rsidRPr="4A0F448D" w:rsidR="000E3BEC">
        <w:rPr>
          <w:sz w:val="20"/>
          <w:szCs w:val="20"/>
        </w:rPr>
        <w:t xml:space="preserve"> may be able to help you with technical </w:t>
      </w:r>
      <w:r w:rsidRPr="4A0F448D" w:rsidR="000E3BEC">
        <w:rPr>
          <w:sz w:val="20"/>
          <w:szCs w:val="20"/>
        </w:rPr>
        <w:t>assistance</w:t>
      </w:r>
      <w:r w:rsidRPr="4A0F448D" w:rsidR="000E3BEC">
        <w:rPr>
          <w:sz w:val="20"/>
          <w:szCs w:val="20"/>
        </w:rPr>
        <w:t xml:space="preserve"> </w:t>
      </w:r>
      <w:r w:rsidRPr="4A0F448D" w:rsidR="00DE7BB4">
        <w:rPr>
          <w:sz w:val="20"/>
          <w:szCs w:val="20"/>
        </w:rPr>
        <w:t xml:space="preserve">to work with your Local LIDDA on finding a provider, but </w:t>
      </w:r>
      <w:r w:rsidRPr="4A0F448D" w:rsidR="00DE7BB4">
        <w:rPr>
          <w:sz w:val="20"/>
          <w:szCs w:val="20"/>
        </w:rPr>
        <w:t>DRTx</w:t>
      </w:r>
      <w:r w:rsidRPr="4A0F448D" w:rsidR="00DE7BB4">
        <w:rPr>
          <w:sz w:val="20"/>
          <w:szCs w:val="20"/>
        </w:rPr>
        <w:t xml:space="preserve"> to not search or find providers.</w:t>
      </w:r>
    </w:p>
    <w:p w:rsidRPr="001F65B9" w:rsidR="00A474DC" w:rsidRDefault="00A474DC" w14:paraId="33DA5521" w14:textId="186B2C70">
      <w:pPr>
        <w:rPr>
          <w:b/>
          <w:bCs/>
          <w:sz w:val="20"/>
          <w:szCs w:val="20"/>
        </w:rPr>
      </w:pPr>
      <w:r w:rsidRPr="001F65B9">
        <w:rPr>
          <w:b/>
          <w:bCs/>
          <w:sz w:val="20"/>
          <w:szCs w:val="20"/>
        </w:rPr>
        <w:t>Can you help me find long term care for my parent/child/sibling?</w:t>
      </w:r>
    </w:p>
    <w:p w:rsidRPr="001F65B9" w:rsidR="00DE7BB4" w:rsidRDefault="00155E3B" w14:paraId="15429B75" w14:textId="4806C89E">
      <w:pPr>
        <w:rPr>
          <w:sz w:val="20"/>
          <w:szCs w:val="20"/>
        </w:rPr>
      </w:pPr>
      <w:r w:rsidRPr="001F65B9">
        <w:rPr>
          <w:sz w:val="20"/>
          <w:szCs w:val="20"/>
        </w:rPr>
        <w:t>DRTx does not provide assistance in securing long term care. DRTx would refer an individual to the Long Term Care ombudsman for Long Term Care questions.</w:t>
      </w:r>
    </w:p>
    <w:p w:rsidRPr="001F65B9" w:rsidR="00A474DC" w:rsidRDefault="00A474DC" w14:paraId="62947FCE" w14:textId="147D7236">
      <w:pPr>
        <w:rPr>
          <w:b/>
          <w:bCs/>
          <w:sz w:val="20"/>
          <w:szCs w:val="20"/>
        </w:rPr>
      </w:pPr>
      <w:r w:rsidRPr="001F65B9">
        <w:rPr>
          <w:b/>
          <w:bCs/>
          <w:sz w:val="20"/>
          <w:szCs w:val="20"/>
        </w:rPr>
        <w:t>Can you help me get my medications?</w:t>
      </w:r>
    </w:p>
    <w:p w:rsidRPr="001F65B9" w:rsidR="00155E3B" w:rsidRDefault="005D6D06" w14:paraId="2C2BF424" w14:textId="64CDEDE4">
      <w:pPr>
        <w:rPr>
          <w:sz w:val="20"/>
          <w:szCs w:val="20"/>
        </w:rPr>
      </w:pPr>
      <w:r w:rsidRPr="001F65B9">
        <w:rPr>
          <w:sz w:val="20"/>
          <w:szCs w:val="20"/>
        </w:rPr>
        <w:t xml:space="preserve">DRTx may be able to provide assistance </w:t>
      </w:r>
      <w:r w:rsidRPr="001F65B9" w:rsidR="008B3AEE">
        <w:rPr>
          <w:sz w:val="20"/>
          <w:szCs w:val="20"/>
        </w:rPr>
        <w:t xml:space="preserve">if the medication prescriptions have been denied by Medicaid, but does </w:t>
      </w:r>
      <w:proofErr w:type="gramStart"/>
      <w:r w:rsidRPr="001F65B9" w:rsidR="008B3AEE">
        <w:rPr>
          <w:sz w:val="20"/>
          <w:szCs w:val="20"/>
        </w:rPr>
        <w:t>not</w:t>
      </w:r>
      <w:proofErr w:type="gramEnd"/>
      <w:r w:rsidRPr="001F65B9" w:rsidR="008B3AEE">
        <w:rPr>
          <w:sz w:val="20"/>
          <w:szCs w:val="20"/>
        </w:rPr>
        <w:t xml:space="preserve"> </w:t>
      </w:r>
      <w:r w:rsidRPr="001F65B9" w:rsidR="004C0F5E">
        <w:rPr>
          <w:sz w:val="20"/>
          <w:szCs w:val="20"/>
        </w:rPr>
        <w:t xml:space="preserve">assist in matters involving a Doctor’s decision to decline providing </w:t>
      </w:r>
      <w:r w:rsidRPr="001F65B9" w:rsidR="00F06AE0">
        <w:rPr>
          <w:sz w:val="20"/>
          <w:szCs w:val="20"/>
        </w:rPr>
        <w:t xml:space="preserve">particular Medicines. </w:t>
      </w:r>
    </w:p>
    <w:p w:rsidRPr="001F65B9" w:rsidR="00A474DC" w:rsidRDefault="00A474DC" w14:paraId="2B932BF4" w14:textId="240B81AF">
      <w:pPr>
        <w:rPr>
          <w:b/>
          <w:bCs/>
          <w:sz w:val="20"/>
          <w:szCs w:val="20"/>
        </w:rPr>
      </w:pPr>
      <w:r w:rsidRPr="001F65B9">
        <w:rPr>
          <w:b/>
          <w:bCs/>
          <w:sz w:val="20"/>
          <w:szCs w:val="20"/>
        </w:rPr>
        <w:t>Can you help me find a Group home for my child/sibling?</w:t>
      </w:r>
    </w:p>
    <w:p w:rsidRPr="001F65B9" w:rsidR="00F06AE0" w:rsidRDefault="00F06AE0" w14:paraId="76E835E0" w14:textId="0DF3C97C">
      <w:pPr>
        <w:rPr>
          <w:sz w:val="20"/>
          <w:szCs w:val="20"/>
        </w:rPr>
      </w:pPr>
      <w:r w:rsidRPr="001F65B9">
        <w:rPr>
          <w:sz w:val="20"/>
          <w:szCs w:val="20"/>
        </w:rPr>
        <w:t>DRTx can assist you with making referrals to your LIDDA or HCS</w:t>
      </w:r>
      <w:r w:rsidRPr="001F65B9" w:rsidR="00834A7A">
        <w:rPr>
          <w:sz w:val="20"/>
          <w:szCs w:val="20"/>
        </w:rPr>
        <w:t xml:space="preserve">. </w:t>
      </w:r>
    </w:p>
    <w:p w:rsidRPr="001F65B9" w:rsidR="00B77A86" w:rsidRDefault="00B77A86" w14:paraId="75386D51" w14:textId="66C67032">
      <w:pPr>
        <w:rPr>
          <w:b/>
          <w:bCs/>
          <w:sz w:val="20"/>
          <w:szCs w:val="20"/>
        </w:rPr>
      </w:pPr>
      <w:r w:rsidRPr="001F65B9">
        <w:rPr>
          <w:b/>
          <w:bCs/>
          <w:sz w:val="20"/>
          <w:szCs w:val="20"/>
        </w:rPr>
        <w:t xml:space="preserve">Can you help me get services in the Group home where my </w:t>
      </w:r>
      <w:r w:rsidRPr="001F65B9" w:rsidR="00867A31">
        <w:rPr>
          <w:b/>
          <w:bCs/>
          <w:sz w:val="20"/>
          <w:szCs w:val="20"/>
        </w:rPr>
        <w:t>child/sibling resides?</w:t>
      </w:r>
    </w:p>
    <w:p w:rsidRPr="001F65B9" w:rsidR="00834A7A" w:rsidRDefault="00834A7A" w14:paraId="036BA34B" w14:textId="32C1DDB2">
      <w:pPr>
        <w:rPr>
          <w:sz w:val="20"/>
          <w:szCs w:val="20"/>
        </w:rPr>
      </w:pPr>
      <w:r w:rsidRPr="001F65B9">
        <w:rPr>
          <w:sz w:val="20"/>
          <w:szCs w:val="20"/>
        </w:rPr>
        <w:t xml:space="preserve">After investigation, DRTx may be able to provide assistance in securing specific supports and services that a child/sibling should be getting. </w:t>
      </w:r>
    </w:p>
    <w:p w:rsidRPr="001F65B9" w:rsidR="00A474DC" w:rsidRDefault="003B6512" w14:paraId="687ADA28" w14:textId="07109F41">
      <w:pPr>
        <w:rPr>
          <w:b/>
          <w:bCs/>
          <w:sz w:val="20"/>
          <w:szCs w:val="20"/>
        </w:rPr>
      </w:pPr>
      <w:r w:rsidRPr="001F65B9">
        <w:rPr>
          <w:b/>
          <w:bCs/>
          <w:sz w:val="20"/>
          <w:szCs w:val="20"/>
        </w:rPr>
        <w:t>Can you help keep my parent/sibling from being evicted from the nursing home?</w:t>
      </w:r>
    </w:p>
    <w:p w:rsidRPr="001F65B9" w:rsidR="00834A7A" w:rsidRDefault="000D4B7B" w14:paraId="30192391" w14:textId="7E0A8F08">
      <w:pPr>
        <w:rPr>
          <w:sz w:val="20"/>
          <w:szCs w:val="20"/>
        </w:rPr>
      </w:pPr>
      <w:r w:rsidRPr="001F65B9">
        <w:rPr>
          <w:sz w:val="20"/>
          <w:szCs w:val="20"/>
        </w:rPr>
        <w:t>If the eviction is for non-payment, DRTx generally does not provide assistance. If the eviction is based on another reason, DRTx may be able to provide assistance in defending against the eviction, depending on the results of an investigation of the circumstances.</w:t>
      </w:r>
    </w:p>
    <w:p w:rsidRPr="001F65B9" w:rsidR="00A474DC" w:rsidRDefault="003B6512" w14:paraId="1903FF40" w14:textId="172AAC6F">
      <w:pPr>
        <w:rPr>
          <w:b/>
          <w:bCs/>
          <w:sz w:val="20"/>
          <w:szCs w:val="20"/>
        </w:rPr>
      </w:pPr>
      <w:r w:rsidRPr="001F65B9">
        <w:rPr>
          <w:b/>
          <w:bCs/>
          <w:sz w:val="20"/>
          <w:szCs w:val="20"/>
        </w:rPr>
        <w:t>Can you help me apply for Medicaid?</w:t>
      </w:r>
    </w:p>
    <w:p w:rsidRPr="001F65B9" w:rsidR="000D4B7B" w:rsidRDefault="000D4B7B" w14:paraId="7EA01DB9" w14:textId="468A3936">
      <w:pPr>
        <w:rPr>
          <w:sz w:val="20"/>
          <w:szCs w:val="20"/>
        </w:rPr>
      </w:pPr>
      <w:r w:rsidRPr="001F65B9">
        <w:rPr>
          <w:sz w:val="20"/>
          <w:szCs w:val="20"/>
        </w:rPr>
        <w:t xml:space="preserve">DRTx does not provide direct assistance in </w:t>
      </w:r>
      <w:r w:rsidRPr="001F65B9" w:rsidR="00893F6A">
        <w:rPr>
          <w:sz w:val="20"/>
          <w:szCs w:val="20"/>
        </w:rPr>
        <w:t>filling out an application for Medicaid benefits. However, DRTx may be able to provide technical advice on how to apply for Medicaid.</w:t>
      </w:r>
    </w:p>
    <w:p w:rsidRPr="001F65B9" w:rsidR="003B6512" w:rsidRDefault="003B6512" w14:paraId="5B25E907" w14:textId="3ED415EC">
      <w:pPr>
        <w:rPr>
          <w:b/>
          <w:bCs/>
          <w:sz w:val="20"/>
          <w:szCs w:val="20"/>
        </w:rPr>
      </w:pPr>
      <w:r w:rsidRPr="001F65B9">
        <w:rPr>
          <w:b/>
          <w:bCs/>
          <w:sz w:val="20"/>
          <w:szCs w:val="20"/>
        </w:rPr>
        <w:t>Can you help me with getting durable medical equipment?</w:t>
      </w:r>
    </w:p>
    <w:p w:rsidRPr="001F65B9" w:rsidR="00893F6A" w:rsidRDefault="00893F6A" w14:paraId="010ABFFA" w14:textId="118FFD53">
      <w:pPr>
        <w:rPr>
          <w:sz w:val="20"/>
          <w:szCs w:val="20"/>
        </w:rPr>
      </w:pPr>
      <w:r w:rsidRPr="001F65B9">
        <w:rPr>
          <w:sz w:val="20"/>
          <w:szCs w:val="20"/>
        </w:rPr>
        <w:t>After investigation, if appropriate, DRTx may be able to provide direct representation</w:t>
      </w:r>
      <w:r w:rsidRPr="001F65B9" w:rsidR="00B67FEE">
        <w:rPr>
          <w:sz w:val="20"/>
          <w:szCs w:val="20"/>
        </w:rPr>
        <w:t xml:space="preserve"> and advocate for either the replacement of or for new necessary durable medical equipment.</w:t>
      </w:r>
    </w:p>
    <w:p w:rsidRPr="001F65B9" w:rsidR="00F435D4" w:rsidRDefault="00F435D4" w14:paraId="6959CBE9" w14:textId="08B370AE">
      <w:pPr>
        <w:rPr>
          <w:b/>
          <w:bCs/>
          <w:sz w:val="20"/>
          <w:szCs w:val="20"/>
        </w:rPr>
      </w:pPr>
      <w:r w:rsidRPr="001F65B9">
        <w:rPr>
          <w:b/>
          <w:bCs/>
          <w:sz w:val="20"/>
          <w:szCs w:val="20"/>
        </w:rPr>
        <w:t>Can you help me apply for a Medicaid waiver program?</w:t>
      </w:r>
    </w:p>
    <w:p w:rsidRPr="001F65B9" w:rsidR="00F30D9F" w:rsidRDefault="00F30D9F" w14:paraId="3348BE25" w14:textId="1BF259A3">
      <w:pPr>
        <w:rPr>
          <w:sz w:val="16"/>
          <w:szCs w:val="16"/>
        </w:rPr>
      </w:pPr>
      <w:r w:rsidRPr="001F65B9">
        <w:rPr>
          <w:sz w:val="16"/>
          <w:szCs w:val="16"/>
        </w:rPr>
        <w:t xml:space="preserve">DRTx does not assist with initial application process for Medicaid Waivers; however, DRTx may be able to assist if the application has been denied or if an individual has lost their Medicaid Waiver. DRTx may also be able to provide assistance with securing access to diversion programs, if appropriate. </w:t>
      </w:r>
    </w:p>
    <w:p w:rsidR="003B6512" w:rsidP="001F65B9" w:rsidRDefault="003B6512" w14:paraId="67415BE7" w14:textId="5926D87C">
      <w:pPr>
        <w:pStyle w:val="Heading3"/>
      </w:pPr>
      <w:bookmarkStart w:name="_Toc192168014" w:id="66"/>
      <w:r w:rsidRPr="00F30D9F">
        <w:t>Disaster Resilience</w:t>
      </w:r>
      <w:bookmarkEnd w:id="66"/>
    </w:p>
    <w:p w:rsidRPr="001F65B9" w:rsidR="001F65B9" w:rsidP="001F65B9" w:rsidRDefault="001F65B9" w14:paraId="424C04DB" w14:textId="77777777"/>
    <w:p w:rsidRPr="006A136B" w:rsidR="003B6512" w:rsidRDefault="003B6512" w14:paraId="12570C5E" w14:textId="4935D850">
      <w:pPr>
        <w:rPr>
          <w:b/>
          <w:bCs/>
        </w:rPr>
      </w:pPr>
      <w:r w:rsidRPr="006A136B">
        <w:rPr>
          <w:b/>
          <w:bCs/>
        </w:rPr>
        <w:t>Can you help me with my FEMA denial/appeal for disaster survivors?</w:t>
      </w:r>
    </w:p>
    <w:p w:rsidR="005D2713" w:rsidRDefault="005D2713" w14:paraId="46D1BA37" w14:textId="40E87D17">
      <w:r>
        <w:t xml:space="preserve">DRTx may be able to assist with matters involving </w:t>
      </w:r>
      <w:r w:rsidR="006D05CC">
        <w:t xml:space="preserve">denial of Federal Disaster Benefits, when appropriate. In the event that your request for </w:t>
      </w:r>
      <w:r w:rsidR="001F2EAC">
        <w:t xml:space="preserve">assistance or benefits is denied, DRTx may be able to assist with providing technical assistance or </w:t>
      </w:r>
      <w:r w:rsidR="00B65B61">
        <w:t>direct assistance in perfecting an appeal for the denied benefits.</w:t>
      </w:r>
    </w:p>
    <w:p w:rsidRPr="006A136B" w:rsidR="003B6512" w:rsidRDefault="003B6512" w14:paraId="6D4AD92C" w14:textId="6E79D88A">
      <w:pPr>
        <w:rPr>
          <w:b/>
          <w:bCs/>
        </w:rPr>
      </w:pPr>
      <w:r w:rsidRPr="006A136B">
        <w:rPr>
          <w:b/>
          <w:bCs/>
        </w:rPr>
        <w:t>Can you help me apply for disaster SNAP/food stamp benefits for disaster survivors?</w:t>
      </w:r>
    </w:p>
    <w:p w:rsidRPr="006A136B" w:rsidR="003B6512" w:rsidRDefault="003B6512" w14:paraId="06D125D4" w14:textId="6303F2CB">
      <w:pPr>
        <w:rPr>
          <w:b/>
          <w:bCs/>
        </w:rPr>
      </w:pPr>
      <w:r w:rsidRPr="006A136B">
        <w:rPr>
          <w:b/>
          <w:bCs/>
        </w:rPr>
        <w:t>Can you help me apply for FEMA disaster survivor benefits?</w:t>
      </w:r>
    </w:p>
    <w:p w:rsidRPr="006A136B" w:rsidR="003B6512" w:rsidRDefault="003B6512" w14:paraId="5457DA74" w14:textId="410F0AD1">
      <w:pPr>
        <w:rPr>
          <w:b/>
          <w:bCs/>
        </w:rPr>
      </w:pPr>
      <w:r w:rsidRPr="006A136B">
        <w:rPr>
          <w:b/>
          <w:bCs/>
        </w:rPr>
        <w:t>Can you help me find emergency housing for disaster survivors?</w:t>
      </w:r>
    </w:p>
    <w:p w:rsidRPr="006A136B" w:rsidR="003B6512" w:rsidRDefault="003B6512" w14:paraId="2FAAD85D" w14:textId="6A0213DA">
      <w:pPr>
        <w:rPr>
          <w:b/>
          <w:bCs/>
        </w:rPr>
      </w:pPr>
      <w:r w:rsidRPr="006A136B">
        <w:rPr>
          <w:b/>
          <w:bCs/>
        </w:rPr>
        <w:t>Can you help me find a shelter that will allow me to have my service animal?</w:t>
      </w:r>
    </w:p>
    <w:p w:rsidRPr="006A136B" w:rsidR="003B6512" w:rsidRDefault="003B6512" w14:paraId="6CC07A6B" w14:textId="7359EBCA">
      <w:pPr>
        <w:rPr>
          <w:b/>
          <w:bCs/>
        </w:rPr>
      </w:pPr>
      <w:r w:rsidRPr="006A136B">
        <w:rPr>
          <w:b/>
          <w:bCs/>
        </w:rPr>
        <w:t>Can you help me apply for unemployment benefits for disaster survivors?</w:t>
      </w:r>
    </w:p>
    <w:p w:rsidRPr="006A136B" w:rsidR="003B6512" w:rsidRDefault="003B6512" w14:paraId="5BB79CF1" w14:textId="13A65D5B">
      <w:pPr>
        <w:rPr>
          <w:b/>
          <w:bCs/>
        </w:rPr>
      </w:pPr>
      <w:r w:rsidRPr="006A136B">
        <w:rPr>
          <w:b/>
          <w:bCs/>
        </w:rPr>
        <w:t>Can you help me with not being able to pay my rent after a disaster?</w:t>
      </w:r>
    </w:p>
    <w:p w:rsidRPr="006A136B" w:rsidR="003B6512" w:rsidRDefault="003B6512" w14:paraId="5279FB06" w14:textId="77777777">
      <w:pPr>
        <w:rPr>
          <w:b/>
          <w:bCs/>
        </w:rPr>
      </w:pPr>
      <w:r w:rsidRPr="006A136B">
        <w:rPr>
          <w:b/>
          <w:bCs/>
        </w:rPr>
        <w:t>Can you help me find new durable medical equipment (DME) to replace the DME that I lost in the disaster?</w:t>
      </w:r>
    </w:p>
    <w:p w:rsidRPr="006A136B" w:rsidR="003B6512" w:rsidRDefault="003B6512" w14:paraId="23AFA947" w14:textId="77777777">
      <w:pPr>
        <w:rPr>
          <w:b/>
          <w:bCs/>
        </w:rPr>
      </w:pPr>
      <w:r w:rsidRPr="006A136B">
        <w:rPr>
          <w:b/>
          <w:bCs/>
        </w:rPr>
        <w:t>Can you explain to me how to apply for state and federal benefits for disaster survivors?</w:t>
      </w:r>
    </w:p>
    <w:p w:rsidRPr="006A136B" w:rsidR="003B6512" w:rsidRDefault="003B6512" w14:paraId="7552815B" w14:textId="77777777">
      <w:pPr>
        <w:rPr>
          <w:b/>
          <w:bCs/>
        </w:rPr>
      </w:pPr>
      <w:r w:rsidRPr="006A136B">
        <w:rPr>
          <w:b/>
          <w:bCs/>
        </w:rPr>
        <w:t>Who do I contact to find missing relatives in a time of disaster?</w:t>
      </w:r>
    </w:p>
    <w:p w:rsidR="001F65B9" w:rsidRDefault="001F65B9" w14:paraId="2D6D8280" w14:textId="06606738">
      <w:r>
        <w:br w:type="page"/>
      </w:r>
    </w:p>
    <w:p w:rsidR="003B6512" w:rsidP="001F65B9" w:rsidRDefault="003B6512" w14:paraId="10A2BD80" w14:textId="11BBF331">
      <w:pPr>
        <w:pStyle w:val="Heading3"/>
      </w:pPr>
      <w:bookmarkStart w:name="_Toc192168015" w:id="67"/>
      <w:r w:rsidRPr="00F30D9F">
        <w:t>Employment</w:t>
      </w:r>
      <w:r w:rsidRPr="00F30D9F" w:rsidR="003139BB">
        <w:t>/Accom</w:t>
      </w:r>
      <w:r w:rsidRPr="00F30D9F" w:rsidR="00DC74E5">
        <w:t>mo</w:t>
      </w:r>
      <w:r w:rsidRPr="00F30D9F" w:rsidR="003139BB">
        <w:t>dations</w:t>
      </w:r>
      <w:bookmarkEnd w:id="67"/>
    </w:p>
    <w:p w:rsidRPr="001F65B9" w:rsidR="001F65B9" w:rsidP="001F65B9" w:rsidRDefault="001F65B9" w14:paraId="726D526C" w14:textId="77777777"/>
    <w:p w:rsidRPr="001F65B9" w:rsidR="003B6512" w:rsidRDefault="003B6512" w14:paraId="705818CA" w14:textId="5BD14009">
      <w:pPr>
        <w:rPr>
          <w:b/>
          <w:bCs/>
          <w:sz w:val="20"/>
          <w:szCs w:val="20"/>
        </w:rPr>
      </w:pPr>
      <w:r w:rsidRPr="001F65B9">
        <w:rPr>
          <w:b/>
          <w:bCs/>
          <w:sz w:val="20"/>
          <w:szCs w:val="20"/>
        </w:rPr>
        <w:t>Can you help me with discrimination that I am experiencing on my job</w:t>
      </w:r>
      <w:r w:rsidRPr="001F65B9" w:rsidR="003F033A">
        <w:rPr>
          <w:b/>
          <w:bCs/>
          <w:sz w:val="20"/>
          <w:szCs w:val="20"/>
        </w:rPr>
        <w:t xml:space="preserve"> because of my disability</w:t>
      </w:r>
      <w:r w:rsidRPr="001F65B9">
        <w:rPr>
          <w:b/>
          <w:bCs/>
          <w:sz w:val="20"/>
          <w:szCs w:val="20"/>
        </w:rPr>
        <w:t>?</w:t>
      </w:r>
    </w:p>
    <w:p w:rsidRPr="001F65B9" w:rsidR="003B6512" w:rsidRDefault="003B6512" w14:paraId="33DA82DC" w14:textId="04F690DC">
      <w:pPr>
        <w:rPr>
          <w:b/>
          <w:bCs/>
          <w:sz w:val="20"/>
          <w:szCs w:val="20"/>
        </w:rPr>
      </w:pPr>
      <w:r w:rsidRPr="001F65B9">
        <w:rPr>
          <w:b/>
          <w:bCs/>
          <w:sz w:val="20"/>
          <w:szCs w:val="20"/>
        </w:rPr>
        <w:t xml:space="preserve">Can you assist me in getting my employer </w:t>
      </w:r>
      <w:r w:rsidRPr="001F65B9" w:rsidR="003F033A">
        <w:rPr>
          <w:b/>
          <w:bCs/>
          <w:sz w:val="20"/>
          <w:szCs w:val="20"/>
        </w:rPr>
        <w:t xml:space="preserve">to </w:t>
      </w:r>
      <w:r w:rsidRPr="001F65B9">
        <w:rPr>
          <w:b/>
          <w:bCs/>
          <w:sz w:val="20"/>
          <w:szCs w:val="20"/>
        </w:rPr>
        <w:t>allow</w:t>
      </w:r>
      <w:r w:rsidRPr="001F65B9" w:rsidR="003F033A">
        <w:rPr>
          <w:b/>
          <w:bCs/>
          <w:sz w:val="20"/>
          <w:szCs w:val="20"/>
        </w:rPr>
        <w:t xml:space="preserve"> </w:t>
      </w:r>
      <w:r w:rsidRPr="001F65B9">
        <w:rPr>
          <w:b/>
          <w:bCs/>
          <w:sz w:val="20"/>
          <w:szCs w:val="20"/>
        </w:rPr>
        <w:t>my service animal at work?</w:t>
      </w:r>
    </w:p>
    <w:p w:rsidRPr="001F65B9" w:rsidR="003B6512" w:rsidRDefault="003B6512" w14:paraId="6314FD16" w14:textId="336B8B69">
      <w:pPr>
        <w:rPr>
          <w:b/>
          <w:bCs/>
          <w:sz w:val="20"/>
          <w:szCs w:val="20"/>
        </w:rPr>
      </w:pPr>
      <w:r w:rsidRPr="001F65B9">
        <w:rPr>
          <w:b/>
          <w:bCs/>
          <w:sz w:val="20"/>
          <w:szCs w:val="20"/>
        </w:rPr>
        <w:t>Can you help me get a</w:t>
      </w:r>
      <w:r w:rsidRPr="001F65B9" w:rsidR="003F033A">
        <w:rPr>
          <w:b/>
          <w:bCs/>
          <w:sz w:val="20"/>
          <w:szCs w:val="20"/>
        </w:rPr>
        <w:t>n</w:t>
      </w:r>
      <w:r w:rsidRPr="001F65B9">
        <w:rPr>
          <w:b/>
          <w:bCs/>
          <w:sz w:val="20"/>
          <w:szCs w:val="20"/>
        </w:rPr>
        <w:t xml:space="preserve"> accommodation at my place of employment</w:t>
      </w:r>
      <w:r w:rsidRPr="001F65B9" w:rsidR="003F033A">
        <w:rPr>
          <w:b/>
          <w:bCs/>
          <w:sz w:val="20"/>
          <w:szCs w:val="20"/>
        </w:rPr>
        <w:t xml:space="preserve"> because of my disability</w:t>
      </w:r>
      <w:r w:rsidRPr="001F65B9">
        <w:rPr>
          <w:b/>
          <w:bCs/>
          <w:sz w:val="20"/>
          <w:szCs w:val="20"/>
        </w:rPr>
        <w:t>?</w:t>
      </w:r>
    </w:p>
    <w:p w:rsidRPr="001F65B9" w:rsidR="009D4D65" w:rsidRDefault="009D4D65" w14:paraId="41900B6A" w14:textId="303303B9">
      <w:pPr>
        <w:rPr>
          <w:sz w:val="20"/>
          <w:szCs w:val="20"/>
        </w:rPr>
      </w:pPr>
      <w:r w:rsidRPr="001F65B9">
        <w:rPr>
          <w:sz w:val="20"/>
          <w:szCs w:val="20"/>
        </w:rPr>
        <w:t>DRTx may be able to assist if you believe that you are in need of an accommodation in the workplace if you are a person with a disability</w:t>
      </w:r>
      <w:r w:rsidRPr="001F65B9" w:rsidR="00432245">
        <w:rPr>
          <w:sz w:val="20"/>
          <w:szCs w:val="20"/>
        </w:rPr>
        <w:t xml:space="preserve"> and your employer is </w:t>
      </w:r>
      <w:r w:rsidRPr="001F65B9" w:rsidR="004505D5">
        <w:rPr>
          <w:sz w:val="20"/>
          <w:szCs w:val="20"/>
        </w:rPr>
        <w:t xml:space="preserve">not engaging with you on your request. </w:t>
      </w:r>
    </w:p>
    <w:p w:rsidRPr="001F65B9" w:rsidR="004505D5" w:rsidRDefault="004505D5" w14:paraId="3975A77A" w14:textId="513E6D2C">
      <w:pPr>
        <w:rPr>
          <w:sz w:val="20"/>
          <w:szCs w:val="20"/>
        </w:rPr>
      </w:pPr>
      <w:r w:rsidRPr="001F65B9">
        <w:rPr>
          <w:sz w:val="20"/>
          <w:szCs w:val="20"/>
        </w:rPr>
        <w:t xml:space="preserve">DRTx recommends that you </w:t>
      </w:r>
      <w:r w:rsidRPr="001F65B9" w:rsidR="00253B62">
        <w:rPr>
          <w:sz w:val="20"/>
          <w:szCs w:val="20"/>
        </w:rPr>
        <w:t>go to https://disabilityrightstx.org/en/handout/asking-for-an-accommodation-at-work/#About_Workplace_Accommodations.</w:t>
      </w:r>
    </w:p>
    <w:p w:rsidRPr="001F65B9" w:rsidR="003F033A" w:rsidRDefault="003F033A" w14:paraId="79878A29" w14:textId="4EC9D7ED">
      <w:pPr>
        <w:rPr>
          <w:b/>
          <w:bCs/>
          <w:sz w:val="20"/>
          <w:szCs w:val="20"/>
        </w:rPr>
      </w:pPr>
      <w:r w:rsidRPr="001F65B9">
        <w:rPr>
          <w:b/>
          <w:bCs/>
          <w:sz w:val="20"/>
          <w:szCs w:val="20"/>
        </w:rPr>
        <w:t>Can you help me with a work place violence/abuse claim that was because I am a person with a disability?</w:t>
      </w:r>
    </w:p>
    <w:p w:rsidRPr="001F65B9" w:rsidR="003F033A" w:rsidRDefault="003F033A" w14:paraId="306D8EBE" w14:textId="5801A7D3">
      <w:pPr>
        <w:rPr>
          <w:b/>
          <w:bCs/>
          <w:sz w:val="20"/>
          <w:szCs w:val="20"/>
        </w:rPr>
      </w:pPr>
      <w:r w:rsidRPr="001F65B9">
        <w:rPr>
          <w:b/>
          <w:bCs/>
          <w:sz w:val="20"/>
          <w:szCs w:val="20"/>
        </w:rPr>
        <w:t>Can you help me file an EEOC complaint?</w:t>
      </w:r>
    </w:p>
    <w:p w:rsidRPr="001F65B9" w:rsidR="003F033A" w:rsidRDefault="003F033A" w14:paraId="52903925" w14:textId="60AAB393">
      <w:pPr>
        <w:rPr>
          <w:b/>
          <w:bCs/>
          <w:sz w:val="20"/>
          <w:szCs w:val="20"/>
        </w:rPr>
      </w:pPr>
      <w:r w:rsidRPr="001F65B9">
        <w:rPr>
          <w:b/>
          <w:bCs/>
          <w:sz w:val="20"/>
          <w:szCs w:val="20"/>
        </w:rPr>
        <w:t>Can you help me file a complaint with the EEO?</w:t>
      </w:r>
    </w:p>
    <w:p w:rsidRPr="001F65B9" w:rsidR="003F033A" w:rsidRDefault="003F033A" w14:paraId="0FB7F19C" w14:textId="098CC5F8">
      <w:pPr>
        <w:rPr>
          <w:b/>
          <w:bCs/>
          <w:sz w:val="20"/>
          <w:szCs w:val="20"/>
        </w:rPr>
      </w:pPr>
      <w:r w:rsidRPr="001F65B9">
        <w:rPr>
          <w:b/>
          <w:bCs/>
          <w:sz w:val="20"/>
          <w:szCs w:val="20"/>
        </w:rPr>
        <w:t>What are my rights as a person with a disability in the workplace under the American with Disabilities Act?</w:t>
      </w:r>
    </w:p>
    <w:p w:rsidRPr="001F65B9" w:rsidR="003F033A" w:rsidRDefault="003F033A" w14:paraId="78937CCE" w14:textId="6D9DA84B">
      <w:pPr>
        <w:rPr>
          <w:b/>
          <w:bCs/>
          <w:sz w:val="20"/>
          <w:szCs w:val="20"/>
        </w:rPr>
      </w:pPr>
      <w:r w:rsidRPr="001F65B9">
        <w:rPr>
          <w:b/>
          <w:bCs/>
          <w:sz w:val="20"/>
          <w:szCs w:val="20"/>
        </w:rPr>
        <w:t>What are my rights as a person with disabilities under the Americans with Disabilities Act at my college/university?</w:t>
      </w:r>
    </w:p>
    <w:p w:rsidRPr="001F65B9" w:rsidR="003F033A" w:rsidRDefault="003F033A" w14:paraId="544E362A" w14:textId="7AC0D7BF">
      <w:pPr>
        <w:rPr>
          <w:b/>
          <w:bCs/>
          <w:sz w:val="20"/>
          <w:szCs w:val="20"/>
        </w:rPr>
      </w:pPr>
      <w:r w:rsidRPr="001F65B9">
        <w:rPr>
          <w:b/>
          <w:bCs/>
          <w:sz w:val="20"/>
          <w:szCs w:val="20"/>
        </w:rPr>
        <w:t>Can you help me apply for services from the Texas Workforce Commission Vocational Rehabilitation office?</w:t>
      </w:r>
    </w:p>
    <w:p w:rsidRPr="001F65B9" w:rsidR="003F033A" w:rsidRDefault="003F033A" w14:paraId="5321BA10" w14:textId="0CD53990">
      <w:pPr>
        <w:rPr>
          <w:b/>
          <w:bCs/>
          <w:sz w:val="20"/>
          <w:szCs w:val="20"/>
        </w:rPr>
      </w:pPr>
      <w:r w:rsidRPr="001F65B9">
        <w:rPr>
          <w:b/>
          <w:bCs/>
          <w:sz w:val="20"/>
          <w:szCs w:val="20"/>
        </w:rPr>
        <w:t>Can you help me with my appeal for services denied by the Texas Workforce Commission Vocational Rehabilitation office?</w:t>
      </w:r>
    </w:p>
    <w:p w:rsidRPr="001F65B9" w:rsidR="0059504D" w:rsidRDefault="0059504D" w14:paraId="70387467" w14:textId="6534FAB5">
      <w:pPr>
        <w:rPr>
          <w:b/>
          <w:bCs/>
          <w:sz w:val="20"/>
          <w:szCs w:val="20"/>
        </w:rPr>
      </w:pPr>
      <w:r w:rsidRPr="001F65B9">
        <w:rPr>
          <w:b/>
          <w:bCs/>
          <w:sz w:val="20"/>
          <w:szCs w:val="20"/>
        </w:rPr>
        <w:t xml:space="preserve">Can you help me appeal a denial of my </w:t>
      </w:r>
      <w:r w:rsidRPr="001F65B9" w:rsidR="003B30CA">
        <w:rPr>
          <w:b/>
          <w:bCs/>
          <w:sz w:val="20"/>
          <w:szCs w:val="20"/>
        </w:rPr>
        <w:t xml:space="preserve">VRC’s denial of my </w:t>
      </w:r>
      <w:r w:rsidRPr="001F65B9" w:rsidR="009D26EE">
        <w:rPr>
          <w:b/>
          <w:bCs/>
          <w:sz w:val="20"/>
          <w:szCs w:val="20"/>
        </w:rPr>
        <w:t>self-employment plan?</w:t>
      </w:r>
    </w:p>
    <w:p w:rsidRPr="001F65B9" w:rsidR="003F033A" w:rsidRDefault="003F033A" w14:paraId="6B0E1044" w14:textId="1B32F1B9">
      <w:pPr>
        <w:rPr>
          <w:b/>
          <w:bCs/>
          <w:sz w:val="20"/>
          <w:szCs w:val="20"/>
        </w:rPr>
      </w:pPr>
      <w:r w:rsidRPr="001F65B9">
        <w:rPr>
          <w:b/>
          <w:bCs/>
          <w:sz w:val="20"/>
          <w:szCs w:val="20"/>
        </w:rPr>
        <w:t>Can you help me file a complaint against my Texas Workforce Commission Vocational Rehabilitation Counselor for denying me services?</w:t>
      </w:r>
    </w:p>
    <w:p w:rsidRPr="001F65B9" w:rsidR="003139BB" w:rsidRDefault="003139BB" w14:paraId="0B73DD40" w14:textId="2A73648B">
      <w:pPr>
        <w:rPr>
          <w:b/>
          <w:bCs/>
          <w:sz w:val="20"/>
          <w:szCs w:val="20"/>
        </w:rPr>
      </w:pPr>
      <w:r w:rsidRPr="001F65B9">
        <w:rPr>
          <w:b/>
          <w:bCs/>
          <w:sz w:val="20"/>
          <w:szCs w:val="20"/>
        </w:rPr>
        <w:t>Can you help me file a complaint against a doctor who is refusing to provide me with an ASL interpreter?</w:t>
      </w:r>
    </w:p>
    <w:p w:rsidRPr="001F65B9" w:rsidR="003139BB" w:rsidRDefault="003139BB" w14:paraId="142216C0" w14:textId="173FD498">
      <w:pPr>
        <w:rPr>
          <w:b/>
          <w:bCs/>
          <w:sz w:val="20"/>
          <w:szCs w:val="20"/>
        </w:rPr>
      </w:pPr>
      <w:r w:rsidRPr="001F65B9">
        <w:rPr>
          <w:b/>
          <w:bCs/>
          <w:sz w:val="20"/>
          <w:szCs w:val="20"/>
        </w:rPr>
        <w:t>Can you help me file a complaint against a Judge that is refusing to provide me with an ASL interpreter in Court?</w:t>
      </w:r>
    </w:p>
    <w:p w:rsidRPr="001F65B9" w:rsidR="003139BB" w:rsidRDefault="003139BB" w14:paraId="4A0CEA36" w14:textId="7DA30AE8">
      <w:pPr>
        <w:rPr>
          <w:b/>
          <w:bCs/>
          <w:sz w:val="20"/>
          <w:szCs w:val="20"/>
        </w:rPr>
      </w:pPr>
      <w:r w:rsidRPr="001F65B9">
        <w:rPr>
          <w:b/>
          <w:bCs/>
          <w:sz w:val="20"/>
          <w:szCs w:val="20"/>
        </w:rPr>
        <w:t>Can you help me file a complaint against a Sheriff who is refusing to provide me with an ASL interpreter while I am in jail?</w:t>
      </w:r>
    </w:p>
    <w:p w:rsidRPr="001F65B9" w:rsidR="00DC74E5" w:rsidRDefault="00DC74E5" w14:paraId="6D7BB5C8" w14:textId="27C63FB8">
      <w:pPr>
        <w:rPr>
          <w:b/>
          <w:bCs/>
          <w:sz w:val="20"/>
          <w:szCs w:val="20"/>
        </w:rPr>
      </w:pPr>
      <w:r w:rsidRPr="001F65B9">
        <w:rPr>
          <w:b/>
          <w:bCs/>
          <w:sz w:val="20"/>
          <w:szCs w:val="20"/>
        </w:rPr>
        <w:t>Can you help me with a Social Security overpayment matter?</w:t>
      </w:r>
    </w:p>
    <w:p w:rsidRPr="001F65B9" w:rsidR="00C93F7A" w:rsidRDefault="00C93F7A" w14:paraId="098376C8" w14:textId="5288106F">
      <w:pPr>
        <w:rPr>
          <w:b/>
          <w:bCs/>
          <w:sz w:val="20"/>
          <w:szCs w:val="20"/>
        </w:rPr>
      </w:pPr>
      <w:r w:rsidRPr="001F65B9">
        <w:rPr>
          <w:b/>
          <w:bCs/>
          <w:sz w:val="20"/>
          <w:szCs w:val="20"/>
        </w:rPr>
        <w:t xml:space="preserve">Can you help me with a problem I have with </w:t>
      </w:r>
      <w:proofErr w:type="spellStart"/>
      <w:proofErr w:type="gramStart"/>
      <w:r w:rsidRPr="001F65B9">
        <w:rPr>
          <w:b/>
          <w:bCs/>
          <w:sz w:val="20"/>
          <w:szCs w:val="20"/>
        </w:rPr>
        <w:t>a</w:t>
      </w:r>
      <w:proofErr w:type="spellEnd"/>
      <w:proofErr w:type="gramEnd"/>
      <w:r w:rsidRPr="001F65B9">
        <w:rPr>
          <w:b/>
          <w:bCs/>
          <w:sz w:val="20"/>
          <w:szCs w:val="20"/>
        </w:rPr>
        <w:t xml:space="preserve"> </w:t>
      </w:r>
      <w:r w:rsidRPr="001F65B9" w:rsidR="00D71B67">
        <w:rPr>
          <w:b/>
          <w:bCs/>
          <w:sz w:val="20"/>
          <w:szCs w:val="20"/>
        </w:rPr>
        <w:t>Employment Network Provider?</w:t>
      </w:r>
    </w:p>
    <w:p w:rsidRPr="001F65B9" w:rsidR="00D71B67" w:rsidRDefault="00D71B67" w14:paraId="04BC059C" w14:textId="248C5D84">
      <w:pPr>
        <w:rPr>
          <w:b/>
          <w:bCs/>
          <w:sz w:val="20"/>
          <w:szCs w:val="20"/>
        </w:rPr>
      </w:pPr>
      <w:r w:rsidRPr="001F65B9">
        <w:rPr>
          <w:b/>
          <w:bCs/>
          <w:sz w:val="20"/>
          <w:szCs w:val="20"/>
        </w:rPr>
        <w:t>Can you help me find a job?</w:t>
      </w:r>
    </w:p>
    <w:p w:rsidRPr="001F65B9" w:rsidR="0028586C" w:rsidRDefault="0028586C" w14:paraId="15A7F695" w14:textId="51ADFA5B">
      <w:pPr>
        <w:rPr>
          <w:b/>
          <w:bCs/>
          <w:sz w:val="20"/>
          <w:szCs w:val="20"/>
        </w:rPr>
      </w:pPr>
      <w:r w:rsidRPr="001F65B9">
        <w:rPr>
          <w:b/>
          <w:bCs/>
          <w:sz w:val="20"/>
          <w:szCs w:val="20"/>
        </w:rPr>
        <w:t>What is “Ticket to Work”?</w:t>
      </w:r>
    </w:p>
    <w:p w:rsidRPr="001F65B9" w:rsidR="000344A0" w:rsidRDefault="000344A0" w14:paraId="7CD74E69" w14:textId="079D202D">
      <w:pPr>
        <w:rPr>
          <w:b/>
          <w:bCs/>
          <w:sz w:val="20"/>
          <w:szCs w:val="20"/>
        </w:rPr>
      </w:pPr>
      <w:r w:rsidRPr="001F65B9">
        <w:rPr>
          <w:b/>
          <w:bCs/>
          <w:sz w:val="20"/>
          <w:szCs w:val="20"/>
        </w:rPr>
        <w:t>Can you help me with a problem with my Rep Payee?</w:t>
      </w:r>
    </w:p>
    <w:p w:rsidR="001F65B9" w:rsidRDefault="001F65B9" w14:paraId="2F0C1CCF" w14:textId="25B4EF65">
      <w:r>
        <w:br w:type="page"/>
      </w:r>
    </w:p>
    <w:p w:rsidR="003F033A" w:rsidP="001F65B9" w:rsidRDefault="003F033A" w14:paraId="0C6FF6EA" w14:textId="3C1FF658">
      <w:pPr>
        <w:pStyle w:val="Heading3"/>
      </w:pPr>
      <w:bookmarkStart w:name="_Toc192168016" w:id="68"/>
      <w:r w:rsidRPr="006A136B">
        <w:t>Institutional Rights and Civil Liberties</w:t>
      </w:r>
      <w:bookmarkEnd w:id="68"/>
    </w:p>
    <w:p w:rsidRPr="001F65B9" w:rsidR="001F65B9" w:rsidP="001F65B9" w:rsidRDefault="001F65B9" w14:paraId="313A7020" w14:textId="77777777"/>
    <w:p w:rsidRPr="006A136B" w:rsidR="003F033A" w:rsidRDefault="003F033A" w14:paraId="388994EA" w14:textId="288C2A22">
      <w:pPr>
        <w:rPr>
          <w:b/>
          <w:bCs/>
        </w:rPr>
      </w:pPr>
      <w:r w:rsidRPr="006A136B">
        <w:rPr>
          <w:b/>
          <w:bCs/>
        </w:rPr>
        <w:t>Can you help me file a complaint against the Texas State Hospital/State School for abusing/neglecting my parent/child/sibling?</w:t>
      </w:r>
    </w:p>
    <w:p w:rsidRPr="006A136B" w:rsidR="003F033A" w:rsidRDefault="003F033A" w14:paraId="24392DD3" w14:textId="023C353C">
      <w:pPr>
        <w:rPr>
          <w:b/>
          <w:bCs/>
        </w:rPr>
      </w:pPr>
      <w:r w:rsidRPr="006A136B">
        <w:rPr>
          <w:b/>
          <w:bCs/>
        </w:rPr>
        <w:t>Can you help me file a complaint because the state hospital/county jail is not providing me with my correct medicines?</w:t>
      </w:r>
    </w:p>
    <w:p w:rsidRPr="006A136B" w:rsidR="003F033A" w:rsidRDefault="003F033A" w14:paraId="5AD2DE57" w14:textId="79BB2945">
      <w:pPr>
        <w:rPr>
          <w:b/>
          <w:bCs/>
        </w:rPr>
      </w:pPr>
      <w:r w:rsidRPr="006A136B">
        <w:rPr>
          <w:b/>
          <w:bCs/>
        </w:rPr>
        <w:t xml:space="preserve">Can you help me </w:t>
      </w:r>
      <w:r w:rsidRPr="006A136B" w:rsidR="00F435D4">
        <w:rPr>
          <w:b/>
          <w:bCs/>
        </w:rPr>
        <w:t>move into the community and out of the State School?</w:t>
      </w:r>
    </w:p>
    <w:p w:rsidRPr="006A136B" w:rsidR="00F435D4" w:rsidRDefault="00F435D4" w14:paraId="1C2B2917" w14:textId="77FA0D5D">
      <w:pPr>
        <w:rPr>
          <w:b/>
          <w:bCs/>
        </w:rPr>
      </w:pPr>
      <w:r w:rsidRPr="006A136B">
        <w:rPr>
          <w:b/>
          <w:bCs/>
        </w:rPr>
        <w:t>What are my rights when I am at a State Hospital?</w:t>
      </w:r>
    </w:p>
    <w:p w:rsidRPr="006A136B" w:rsidR="00F435D4" w:rsidRDefault="00F435D4" w14:paraId="4EDFAC95" w14:textId="0241B65F">
      <w:pPr>
        <w:rPr>
          <w:b/>
          <w:bCs/>
        </w:rPr>
      </w:pPr>
      <w:r w:rsidRPr="006A136B">
        <w:rPr>
          <w:b/>
          <w:bCs/>
        </w:rPr>
        <w:t>What are my rights when I am in a State School?</w:t>
      </w:r>
    </w:p>
    <w:p w:rsidRPr="006A136B" w:rsidR="00F435D4" w:rsidRDefault="00F435D4" w14:paraId="2DFE0D64" w14:textId="0A6ED5B5">
      <w:pPr>
        <w:rPr>
          <w:b/>
          <w:bCs/>
        </w:rPr>
      </w:pPr>
      <w:r w:rsidRPr="006A136B">
        <w:rPr>
          <w:b/>
          <w:bCs/>
        </w:rPr>
        <w:t>What are my rights as a person with a disability that is in jail?</w:t>
      </w:r>
    </w:p>
    <w:p w:rsidRPr="006A136B" w:rsidR="00F435D4" w:rsidRDefault="00F435D4" w14:paraId="590948E9" w14:textId="536DDA93">
      <w:pPr>
        <w:rPr>
          <w:b/>
          <w:bCs/>
        </w:rPr>
      </w:pPr>
      <w:r w:rsidRPr="006A136B">
        <w:rPr>
          <w:b/>
          <w:bCs/>
        </w:rPr>
        <w:t>What are my rights as a person with a disability who does not want to take medicines prescribed to me?</w:t>
      </w:r>
    </w:p>
    <w:p w:rsidRPr="006A136B" w:rsidR="00F435D4" w:rsidRDefault="00F435D4" w14:paraId="38672407" w14:textId="324047BD">
      <w:pPr>
        <w:rPr>
          <w:b/>
          <w:bCs/>
        </w:rPr>
      </w:pPr>
      <w:r w:rsidRPr="006A136B">
        <w:rPr>
          <w:b/>
          <w:bCs/>
        </w:rPr>
        <w:t>Can you help me get out of the Hospital that is saying I have mental issues?</w:t>
      </w:r>
    </w:p>
    <w:p w:rsidRPr="006A136B" w:rsidR="00F435D4" w:rsidRDefault="00F435D4" w14:paraId="670CDE2C" w14:textId="211E38B5">
      <w:pPr>
        <w:rPr>
          <w:b/>
          <w:bCs/>
        </w:rPr>
      </w:pPr>
      <w:r w:rsidRPr="006A136B">
        <w:rPr>
          <w:b/>
          <w:bCs/>
        </w:rPr>
        <w:t>Can you help me file a complaint against an Emergency Room at the hospital because they refused to treat me?</w:t>
      </w:r>
    </w:p>
    <w:p w:rsidRPr="006A136B" w:rsidR="00EF752B" w:rsidRDefault="00EF752B" w14:paraId="6ECA913C" w14:textId="23DB4FFE">
      <w:pPr>
        <w:rPr>
          <w:b/>
          <w:bCs/>
        </w:rPr>
      </w:pPr>
      <w:r w:rsidRPr="006A136B">
        <w:rPr>
          <w:b/>
          <w:bCs/>
        </w:rPr>
        <w:t>Can you help me find mental health services?</w:t>
      </w:r>
    </w:p>
    <w:p w:rsidRPr="006A136B" w:rsidR="00EF752B" w:rsidRDefault="00EF752B" w14:paraId="0BEFFD4C" w14:textId="2698406F">
      <w:pPr>
        <w:rPr>
          <w:b/>
          <w:bCs/>
        </w:rPr>
      </w:pPr>
      <w:r w:rsidRPr="006A136B">
        <w:rPr>
          <w:b/>
          <w:bCs/>
        </w:rPr>
        <w:t xml:space="preserve">Can you help me file a complaint against </w:t>
      </w:r>
      <w:r w:rsidRPr="006A136B" w:rsidR="003139BB">
        <w:rPr>
          <w:b/>
          <w:bCs/>
        </w:rPr>
        <w:t>a LIDDA</w:t>
      </w:r>
      <w:r w:rsidRPr="006A136B" w:rsidR="00F83263">
        <w:rPr>
          <w:b/>
          <w:bCs/>
        </w:rPr>
        <w:t>/Mental Health Authority</w:t>
      </w:r>
      <w:r w:rsidRPr="006A136B" w:rsidR="003139BB">
        <w:rPr>
          <w:b/>
          <w:bCs/>
        </w:rPr>
        <w:t>?</w:t>
      </w:r>
    </w:p>
    <w:p w:rsidRPr="006A136B" w:rsidR="003139BB" w:rsidRDefault="003139BB" w14:paraId="727B7343" w14:textId="5671FA02">
      <w:pPr>
        <w:rPr>
          <w:b/>
          <w:bCs/>
        </w:rPr>
      </w:pPr>
      <w:r w:rsidRPr="006A136B">
        <w:rPr>
          <w:b/>
          <w:bCs/>
        </w:rPr>
        <w:t>Can you help me file a complaint against the clinic for refusing to treat me?</w:t>
      </w:r>
    </w:p>
    <w:p w:rsidR="00B22F69" w:rsidP="00B22F69" w:rsidRDefault="00B22F69" w14:paraId="22451D6E" w14:textId="260FB07F">
      <w:pPr>
        <w:rPr>
          <w:b/>
          <w:bCs/>
          <w:u w:val="single"/>
        </w:rPr>
      </w:pPr>
    </w:p>
    <w:p w:rsidR="00B22F69" w:rsidRDefault="00B22F69" w14:paraId="42F2B13B" w14:textId="77777777">
      <w:pPr>
        <w:rPr>
          <w:b/>
          <w:bCs/>
          <w:u w:val="single"/>
        </w:rPr>
      </w:pPr>
      <w:r>
        <w:rPr>
          <w:b/>
          <w:bCs/>
          <w:u w:val="single"/>
        </w:rPr>
        <w:br w:type="page"/>
      </w:r>
    </w:p>
    <w:p w:rsidR="00F435D4" w:rsidP="00B22F69" w:rsidRDefault="00F435D4" w14:paraId="664F40DB" w14:textId="4673A9D9">
      <w:pPr>
        <w:pStyle w:val="Heading3"/>
      </w:pPr>
      <w:bookmarkStart w:name="_Toc192168017" w:id="69"/>
      <w:r w:rsidRPr="006A136B">
        <w:t>Transportation</w:t>
      </w:r>
      <w:bookmarkEnd w:id="69"/>
    </w:p>
    <w:p w:rsidRPr="00B22F69" w:rsidR="00B22F69" w:rsidP="00B22F69" w:rsidRDefault="00B22F69" w14:paraId="5E47C265" w14:textId="77777777"/>
    <w:p w:rsidRPr="006A136B" w:rsidR="00F435D4" w:rsidRDefault="00F435D4" w14:paraId="5A2B8BD5" w14:textId="474E38AF">
      <w:pPr>
        <w:rPr>
          <w:b/>
          <w:bCs/>
        </w:rPr>
      </w:pPr>
      <w:r w:rsidRPr="006A136B">
        <w:rPr>
          <w:b/>
          <w:bCs/>
        </w:rPr>
        <w:t>Can you help me apply for a person with disabilities discount bus pass?</w:t>
      </w:r>
    </w:p>
    <w:p w:rsidRPr="006A136B" w:rsidR="00F435D4" w:rsidRDefault="00F435D4" w14:paraId="6E91A68C" w14:textId="2BD68786">
      <w:pPr>
        <w:rPr>
          <w:b/>
          <w:bCs/>
        </w:rPr>
      </w:pPr>
      <w:r w:rsidRPr="006A136B">
        <w:rPr>
          <w:b/>
          <w:bCs/>
        </w:rPr>
        <w:t>Can you help me apply for transportation to my doctor?</w:t>
      </w:r>
    </w:p>
    <w:p w:rsidRPr="006A136B" w:rsidR="00F435D4" w:rsidRDefault="00F435D4" w14:paraId="6019DCE5" w14:textId="151579D4">
      <w:pPr>
        <w:rPr>
          <w:b/>
          <w:bCs/>
        </w:rPr>
      </w:pPr>
      <w:r w:rsidRPr="006A136B">
        <w:rPr>
          <w:b/>
          <w:bCs/>
        </w:rPr>
        <w:t>Can you help me get permission to use public transportation again?</w:t>
      </w:r>
    </w:p>
    <w:p w:rsidRPr="006A136B" w:rsidR="00F435D4" w:rsidRDefault="00F435D4" w14:paraId="73EF786E" w14:textId="134C4629">
      <w:pPr>
        <w:rPr>
          <w:b/>
          <w:bCs/>
        </w:rPr>
      </w:pPr>
      <w:r w:rsidRPr="006A136B">
        <w:rPr>
          <w:b/>
          <w:bCs/>
        </w:rPr>
        <w:t>Can you help me get the city to provide a shelter to wait for the bus?</w:t>
      </w:r>
    </w:p>
    <w:p w:rsidRPr="006A136B" w:rsidR="00F435D4" w:rsidRDefault="00F435D4" w14:paraId="702C4A7D" w14:textId="24374FAD">
      <w:pPr>
        <w:rPr>
          <w:b/>
          <w:bCs/>
        </w:rPr>
      </w:pPr>
      <w:r w:rsidRPr="006A136B">
        <w:rPr>
          <w:b/>
          <w:bCs/>
        </w:rPr>
        <w:t>Can you help me with making the city bus company allow my service dog to ride with me?</w:t>
      </w:r>
    </w:p>
    <w:p w:rsidRPr="006A136B" w:rsidR="00F435D4" w:rsidRDefault="00F435D4" w14:paraId="78F86A06" w14:textId="5086BF54">
      <w:pPr>
        <w:rPr>
          <w:b/>
          <w:bCs/>
        </w:rPr>
      </w:pPr>
      <w:r w:rsidRPr="006A136B">
        <w:rPr>
          <w:b/>
          <w:bCs/>
        </w:rPr>
        <w:t>Can you help me with getting the city to make cuts in the sidewalks?</w:t>
      </w:r>
    </w:p>
    <w:p w:rsidR="00B22F69" w:rsidRDefault="00B22F69" w14:paraId="5C66E676" w14:textId="390E7221">
      <w:pPr>
        <w:rPr>
          <w:b/>
          <w:bCs/>
        </w:rPr>
      </w:pPr>
      <w:r>
        <w:rPr>
          <w:b/>
          <w:bCs/>
        </w:rPr>
        <w:br w:type="page"/>
      </w:r>
    </w:p>
    <w:p w:rsidR="00F435D4" w:rsidP="00B22F69" w:rsidRDefault="00F435D4" w14:paraId="1CA32872" w14:textId="45B6F4EF">
      <w:pPr>
        <w:pStyle w:val="Heading3"/>
      </w:pPr>
      <w:bookmarkStart w:name="_Toc192168018" w:id="70"/>
      <w:r w:rsidRPr="006A136B">
        <w:t>Voting</w:t>
      </w:r>
      <w:bookmarkEnd w:id="70"/>
    </w:p>
    <w:p w:rsidRPr="00B22F69" w:rsidR="00B22F69" w:rsidP="00B22F69" w:rsidRDefault="00B22F69" w14:paraId="16DF3BA2" w14:textId="77777777"/>
    <w:p w:rsidR="00F435D4" w:rsidRDefault="00F435D4" w14:paraId="749D04B9" w14:textId="3CC401F5">
      <w:pPr>
        <w:rPr>
          <w:b/>
          <w:bCs/>
        </w:rPr>
      </w:pPr>
      <w:r w:rsidRPr="006A136B">
        <w:rPr>
          <w:b/>
          <w:bCs/>
        </w:rPr>
        <w:t>Can you help me with early voting?</w:t>
      </w:r>
    </w:p>
    <w:p w:rsidR="00087FAB" w:rsidRDefault="009669EB" w14:paraId="02758271" w14:textId="747386B8">
      <w:r>
        <w:t xml:space="preserve">DRTx may be able to assist with matters involving early voting when </w:t>
      </w:r>
      <w:r w:rsidR="00D039C0">
        <w:t xml:space="preserve">there are questions about accommodations needed to vote, or where polling locations are located, or general voting questions. </w:t>
      </w:r>
    </w:p>
    <w:p w:rsidR="00F435D4" w:rsidRDefault="0047604C" w14:paraId="468BDE42" w14:textId="03A05E26">
      <w:pPr>
        <w:rPr>
          <w:b/>
          <w:bCs/>
        </w:rPr>
      </w:pPr>
      <w:r w:rsidRPr="006A136B">
        <w:rPr>
          <w:b/>
          <w:bCs/>
        </w:rPr>
        <w:t>What do I do when the Election Clerks will not allow me to bring a person to help me to vote?</w:t>
      </w:r>
    </w:p>
    <w:p w:rsidRPr="00E11B18" w:rsidR="00D039C0" w:rsidRDefault="00E11B18" w14:paraId="09E61A24" w14:textId="74F66A0F">
      <w:r>
        <w:t xml:space="preserve">DRTx </w:t>
      </w:r>
      <w:r w:rsidR="00090D49">
        <w:t xml:space="preserve">will take your information and will contact the Election officials to intervene on your problem. Further, a person </w:t>
      </w:r>
      <w:r w:rsidR="00BA3B4E">
        <w:t>may call 888-796-8683 Voting Hotline</w:t>
      </w:r>
      <w:r w:rsidR="001C61D6">
        <w:t xml:space="preserve">. </w:t>
      </w:r>
    </w:p>
    <w:p w:rsidR="0047604C" w:rsidRDefault="0047604C" w14:paraId="3A489146" w14:textId="4780F599">
      <w:pPr>
        <w:rPr>
          <w:b/>
          <w:bCs/>
        </w:rPr>
      </w:pPr>
      <w:r w:rsidRPr="006A136B">
        <w:rPr>
          <w:b/>
          <w:bCs/>
        </w:rPr>
        <w:t>Can you help me with voting at the sidewalk on Elections Day because of my disabilities?</w:t>
      </w:r>
    </w:p>
    <w:p w:rsidRPr="009737BC" w:rsidR="001C61D6" w:rsidRDefault="00BC040B" w14:paraId="0AFE72D5" w14:textId="2FA5AD07">
      <w:r w:rsidRPr="009737BC">
        <w:t xml:space="preserve">A person is able to access </w:t>
      </w:r>
      <w:r w:rsidRPr="009737BC" w:rsidR="00042484">
        <w:t xml:space="preserve">sidewalk voting by contacting the Poll Worker at the voting site where you vote. </w:t>
      </w:r>
      <w:r w:rsidRPr="009737BC" w:rsidR="00CA1531">
        <w:t xml:space="preserve">A person with a disability can go to the designated sidewalk voting site and call the </w:t>
      </w:r>
      <w:r w:rsidRPr="009737BC" w:rsidR="003B1690">
        <w:t>number or alert the Poll Workers by using the designated “button”</w:t>
      </w:r>
      <w:r w:rsidRPr="009737BC" w:rsidR="009737BC">
        <w:t xml:space="preserve"> at the Poll site.</w:t>
      </w:r>
      <w:r w:rsidR="00F82210">
        <w:t xml:space="preserve"> If a problem persists, the DRTx recommend you call the DRTx Voting Hotline</w:t>
      </w:r>
      <w:r w:rsidR="00CF2E20">
        <w:t xml:space="preserve"> </w:t>
      </w:r>
      <w:r w:rsidR="00D03A88">
        <w:t xml:space="preserve">888-796-8683. </w:t>
      </w:r>
    </w:p>
    <w:p w:rsidR="0047604C" w:rsidRDefault="0047604C" w14:paraId="395AC38D" w14:textId="28F84477">
      <w:pPr>
        <w:rPr>
          <w:b/>
          <w:bCs/>
        </w:rPr>
      </w:pPr>
      <w:r w:rsidRPr="006A136B">
        <w:rPr>
          <w:b/>
          <w:bCs/>
        </w:rPr>
        <w:t>Can you help me file a complaint against the polling place that is not accessible to a person with disabilities?</w:t>
      </w:r>
    </w:p>
    <w:p w:rsidRPr="00504C80" w:rsidR="002627C0" w:rsidRDefault="002627C0" w14:paraId="0D5B2C89" w14:textId="59A65A51">
      <w:r w:rsidRPr="00504C80">
        <w:t>In Texas, there is a specific form that an individual can use to register a complaint again</w:t>
      </w:r>
      <w:r w:rsidRPr="00504C80" w:rsidR="00A037C0">
        <w:t xml:space="preserve">st the Poll Workers, the County, or the entire voting process at the polls. DRTx can assist in </w:t>
      </w:r>
      <w:r w:rsidRPr="00504C80" w:rsidR="009B1CC0">
        <w:t>the filing of the complaint and where to file the complaint</w:t>
      </w:r>
      <w:r w:rsidRPr="00504C80" w:rsidR="00504C80">
        <w:t xml:space="preserve"> if needed. </w:t>
      </w:r>
    </w:p>
    <w:p w:rsidRPr="006A136B" w:rsidR="00F82210" w:rsidRDefault="00F82210" w14:paraId="7E5F4C1F" w14:textId="77777777">
      <w:pPr>
        <w:rPr>
          <w:b/>
          <w:bCs/>
        </w:rPr>
      </w:pPr>
    </w:p>
    <w:p w:rsidRPr="006A136B" w:rsidR="00E571C0" w:rsidRDefault="0047604C" w14:paraId="7BF2D686" w14:textId="55B90268">
      <w:pPr>
        <w:rPr>
          <w:b/>
          <w:bCs/>
        </w:rPr>
      </w:pPr>
      <w:r w:rsidRPr="006A136B">
        <w:rPr>
          <w:b/>
          <w:bCs/>
        </w:rPr>
        <w:t>Who do I call if I have a problem voting because I am a person with a disability?</w:t>
      </w:r>
    </w:p>
    <w:p w:rsidR="00E571C0" w:rsidRDefault="002627C0" w14:paraId="034B799A" w14:textId="38648034">
      <w:pPr>
        <w:rPr>
          <w:rStyle w:val="ui-provider"/>
          <w:shd w:val="clear" w:color="auto" w:fill="EBD3E1"/>
        </w:rPr>
      </w:pPr>
      <w:r>
        <w:t>The Secretary of State has a poll number</w:t>
      </w:r>
      <w:r w:rsidR="0054535F">
        <w:t xml:space="preserve"> at </w:t>
      </w:r>
      <w:r w:rsidR="0054535F">
        <w:rPr>
          <w:rStyle w:val="ui-provider"/>
        </w:rPr>
        <w:t>TX SOS Election Line   </w:t>
      </w:r>
      <w:r w:rsidR="0054535F">
        <w:rPr>
          <w:rStyle w:val="Strong"/>
        </w:rPr>
        <w:t>Toll free:</w:t>
      </w:r>
      <w:r w:rsidR="0054535F">
        <w:rPr>
          <w:rStyle w:val="ui-provider"/>
          <w:shd w:val="clear" w:color="auto" w:fill="EBD3E1"/>
        </w:rPr>
        <w:t> </w:t>
      </w:r>
      <w:proofErr w:type="gramStart"/>
      <w:r w:rsidR="0054535F">
        <w:rPr>
          <w:rStyle w:val="ui-provider"/>
          <w:shd w:val="clear" w:color="auto" w:fill="EBD3E1"/>
        </w:rPr>
        <w:t>800.252.VOTE(</w:t>
      </w:r>
      <w:proofErr w:type="gramEnd"/>
      <w:r w:rsidR="0054535F">
        <w:rPr>
          <w:rStyle w:val="ui-provider"/>
          <w:shd w:val="clear" w:color="auto" w:fill="EBD3E1"/>
        </w:rPr>
        <w:t>8683) .</w:t>
      </w:r>
    </w:p>
    <w:p w:rsidR="0054535F" w:rsidRDefault="002C7DD5" w14:paraId="7CE73A67" w14:textId="797B36EB">
      <w:pPr>
        <w:rPr>
          <w:rStyle w:val="ui-provider"/>
          <w:shd w:val="clear" w:color="auto" w:fill="EBD3E1"/>
        </w:rPr>
      </w:pPr>
      <w:r>
        <w:rPr>
          <w:rStyle w:val="ui-provider"/>
          <w:shd w:val="clear" w:color="auto" w:fill="EBD3E1"/>
        </w:rPr>
        <w:t>Or</w:t>
      </w:r>
      <w:r w:rsidR="003C3F33">
        <w:rPr>
          <w:rStyle w:val="ui-provider"/>
          <w:shd w:val="clear" w:color="auto" w:fill="EBD3E1"/>
        </w:rPr>
        <w:t>,</w:t>
      </w:r>
      <w:r>
        <w:rPr>
          <w:rStyle w:val="ui-provider"/>
          <w:shd w:val="clear" w:color="auto" w:fill="EBD3E1"/>
        </w:rPr>
        <w:t xml:space="preserve"> Voting Hotline at </w:t>
      </w:r>
      <w:r>
        <w:t>DRTx Voting Hotline 888-796-8683.</w:t>
      </w:r>
    </w:p>
    <w:p w:rsidR="00314F08" w:rsidRDefault="00314F08" w14:paraId="3899CD4D" w14:textId="62D90675">
      <w:r>
        <w:br w:type="page"/>
      </w:r>
    </w:p>
    <w:p w:rsidR="001F65B9" w:rsidP="002673D6" w:rsidRDefault="00314F08" w14:paraId="161AA319" w14:textId="1C402D25">
      <w:pPr>
        <w:pStyle w:val="Heading3"/>
      </w:pPr>
      <w:bookmarkStart w:name="_Toc192168019" w:id="71"/>
      <w:r>
        <w:t>Client Assistance Program (CAP)</w:t>
      </w:r>
      <w:bookmarkEnd w:id="71"/>
    </w:p>
    <w:p w:rsidR="00314F08" w:rsidP="00314F08" w:rsidRDefault="00314F08" w14:paraId="7A828BE0" w14:textId="7D3D099B"/>
    <w:p w:rsidRPr="00F23A89" w:rsidR="00314F08" w:rsidP="00314F08" w:rsidRDefault="00314F08" w14:paraId="1E7AD53F" w14:textId="77777777">
      <w:r>
        <w:t xml:space="preserve">The Client Assistance Program assists people who want to receive services or are receiving services from the State Vocational Rehabilitation agency (Texas Workforce Commission-Vocational Rehabilitation Services (TWC-VRS)), Older Individuals who are Blind program also under TWC-VR known as OIB program, and Independent Living Centers (ILC) and the Independent Living Programs contracted from TWC to HHSC and to the ILC’s.   </w:t>
      </w:r>
    </w:p>
    <w:p w:rsidRPr="00F23A89" w:rsidR="00314F08" w:rsidP="00314F08" w:rsidRDefault="00314F08" w14:paraId="6953923F" w14:textId="77777777"/>
    <w:p w:rsidRPr="00314F08" w:rsidR="00314F08" w:rsidP="00314F08" w:rsidRDefault="00314F08" w14:paraId="461E7C37" w14:textId="77777777">
      <w:pPr>
        <w:rPr>
          <w:b/>
          <w:bCs/>
        </w:rPr>
      </w:pPr>
      <w:r w:rsidRPr="00314F08">
        <w:rPr>
          <w:b/>
          <w:bCs/>
        </w:rPr>
        <w:t xml:space="preserve">Find out if they are currently receiving services? </w:t>
      </w:r>
    </w:p>
    <w:p w:rsidRPr="00314F08" w:rsidR="00314F08" w:rsidP="00314F08" w:rsidRDefault="00314F08" w14:paraId="1A901117"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Is the client currently receiving rehabilitative services from TWS-VRS/OIB/ILC?  If so, for how long? </w:t>
      </w:r>
    </w:p>
    <w:p w:rsidRPr="00314F08" w:rsidR="00314F08" w:rsidP="00314F08" w:rsidRDefault="00314F08" w14:paraId="23EC614B"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Or, did client encounter problems trying to apply for services with TWC-VRS, OIB or IL Center services?  </w:t>
      </w:r>
    </w:p>
    <w:p w:rsidRPr="00314F08" w:rsidR="00314F08" w:rsidP="00314F08" w:rsidRDefault="00314F08" w14:paraId="3E5D4E17"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Who is the client communicating with at TWS-VRS/OIB/ILC? What is their contact information and where are they located/address?  </w:t>
      </w:r>
    </w:p>
    <w:p w:rsidRPr="00314F08" w:rsidR="00314F08" w:rsidP="00314F08" w:rsidRDefault="00314F08" w14:paraId="1C89AC03"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When did the client last talk with this person?  </w:t>
      </w:r>
    </w:p>
    <w:p w:rsidRPr="00314F08" w:rsidR="00314F08" w:rsidP="00314F08" w:rsidRDefault="00314F08" w14:paraId="6898B8E4"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Was the client’s case with TWS-VR/OIB/IL closed?  If so, does the client know the date the case was closed?  </w:t>
      </w:r>
    </w:p>
    <w:p w:rsidRPr="00314F08" w:rsidR="00314F08" w:rsidP="00314F08" w:rsidRDefault="00314F08" w14:paraId="45F9FFCF" w14:textId="77777777">
      <w:pPr>
        <w:pStyle w:val="Level1"/>
        <w:tabs>
          <w:tab w:val="left" w:pos="-1440"/>
        </w:tabs>
        <w:ind w:right="660"/>
        <w:rPr>
          <w:rFonts w:asciiTheme="minorHAnsi" w:hAnsiTheme="minorHAnsi" w:eastAsiaTheme="minorHAnsi" w:cstheme="minorBidi"/>
          <w:sz w:val="22"/>
          <w:szCs w:val="22"/>
        </w:rPr>
      </w:pPr>
    </w:p>
    <w:p w:rsidRPr="00314F08" w:rsidR="00314F08" w:rsidP="00314F08" w:rsidRDefault="00314F08" w14:paraId="22D78124" w14:textId="77777777">
      <w:pPr>
        <w:pStyle w:val="Level1"/>
        <w:tabs>
          <w:tab w:val="left" w:pos="-1440"/>
        </w:tabs>
        <w:ind w:right="660"/>
        <w:rPr>
          <w:rFonts w:asciiTheme="minorHAnsi" w:hAnsiTheme="minorHAnsi" w:eastAsiaTheme="minorHAnsi" w:cstheme="minorBidi"/>
          <w:b/>
          <w:bCs/>
          <w:sz w:val="22"/>
          <w:szCs w:val="22"/>
        </w:rPr>
      </w:pPr>
      <w:r w:rsidRPr="00314F08">
        <w:rPr>
          <w:rFonts w:asciiTheme="minorHAnsi" w:hAnsiTheme="minorHAnsi" w:eastAsiaTheme="minorHAnsi" w:cstheme="minorBidi"/>
          <w:b/>
          <w:bCs/>
          <w:sz w:val="22"/>
          <w:szCs w:val="22"/>
        </w:rPr>
        <w:t xml:space="preserve">What is the issue/problem? </w:t>
      </w:r>
    </w:p>
    <w:p w:rsidRPr="00314F08" w:rsidR="00314F08" w:rsidP="00314F08" w:rsidRDefault="00314F08" w14:paraId="40820CDB"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What is the client requesting from TWS/VRS/OIB or the ILC to do for them?  </w:t>
      </w:r>
    </w:p>
    <w:p w:rsidRPr="00314F08" w:rsidR="00314F08" w:rsidP="00314F08" w:rsidRDefault="00314F08" w14:paraId="58341209"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Describe problem client is having with the VR/OIB/ILC agency.  What is the issue/who is the issue with/how long has this been a problem? </w:t>
      </w:r>
    </w:p>
    <w:p w:rsidRPr="00314F08" w:rsidR="00314F08" w:rsidP="00314F08" w:rsidRDefault="00314F08" w14:paraId="60A4D35C"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Has the client discussed the problem with his/her VR/OIB/IL counselor? Or supervisor?   If so, what was the response?</w:t>
      </w:r>
    </w:p>
    <w:p w:rsidRPr="00314F08" w:rsidR="00314F08" w:rsidP="00314F08" w:rsidRDefault="00314F08" w14:paraId="2E4D666F"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Was the client denied a service from TWS/OIB/ILC?  Were they told that TWS-VRS/OIB/ILC cannot or will not be able to do a service for them?  When did that denial occur? </w:t>
      </w:r>
    </w:p>
    <w:p w:rsidRPr="00314F08" w:rsidR="00314F08" w:rsidP="00314F08" w:rsidRDefault="00314F08" w14:paraId="6A5F8D62" w14:textId="77777777">
      <w:pPr>
        <w:pStyle w:val="ListParagraph"/>
        <w:rPr>
          <w:rFonts w:asciiTheme="minorHAnsi" w:hAnsiTheme="minorHAnsi" w:cstheme="minorBidi"/>
          <w:sz w:val="22"/>
          <w:szCs w:val="22"/>
        </w:rPr>
      </w:pPr>
    </w:p>
    <w:p w:rsidRPr="00314F08" w:rsidR="00314F08" w:rsidP="00314F08" w:rsidRDefault="00314F08" w14:paraId="6EBFD95E" w14:textId="77777777">
      <w:pPr>
        <w:pStyle w:val="ListParagraph"/>
        <w:ind w:left="0"/>
        <w:rPr>
          <w:rFonts w:asciiTheme="minorHAnsi" w:hAnsiTheme="minorHAnsi" w:cstheme="minorBidi"/>
          <w:b/>
          <w:bCs/>
          <w:sz w:val="22"/>
          <w:szCs w:val="22"/>
        </w:rPr>
      </w:pPr>
      <w:r w:rsidRPr="00314F08">
        <w:rPr>
          <w:rFonts w:asciiTheme="minorHAnsi" w:hAnsiTheme="minorHAnsi" w:cstheme="minorBidi"/>
          <w:b/>
          <w:bCs/>
          <w:sz w:val="22"/>
          <w:szCs w:val="22"/>
        </w:rPr>
        <w:t xml:space="preserve">Resolution/outcome discussion </w:t>
      </w:r>
    </w:p>
    <w:p w:rsidRPr="00314F08" w:rsidR="00314F08" w:rsidP="00314F08" w:rsidRDefault="00314F08" w14:paraId="5102D326" w14:textId="77777777">
      <w:pPr>
        <w:pStyle w:val="ListParagraph"/>
        <w:numPr>
          <w:ilvl w:val="0"/>
          <w:numId w:val="9"/>
        </w:numPr>
        <w:rPr>
          <w:rFonts w:asciiTheme="minorHAnsi" w:hAnsiTheme="minorHAnsi" w:cstheme="minorBidi"/>
          <w:sz w:val="22"/>
          <w:szCs w:val="22"/>
        </w:rPr>
      </w:pPr>
      <w:r w:rsidRPr="00314F08">
        <w:rPr>
          <w:rFonts w:asciiTheme="minorHAnsi" w:hAnsiTheme="minorHAnsi" w:cstheme="minorBidi"/>
          <w:sz w:val="22"/>
          <w:szCs w:val="22"/>
        </w:rPr>
        <w:t xml:space="preserve">What does the client want CAP to do for him/her?  </w:t>
      </w:r>
    </w:p>
    <w:p w:rsidRPr="00314F08" w:rsidR="00314F08" w:rsidP="00314F08" w:rsidRDefault="00314F08" w14:paraId="746B3723" w14:textId="77777777">
      <w:pPr>
        <w:pStyle w:val="ListParagraph"/>
        <w:numPr>
          <w:ilvl w:val="0"/>
          <w:numId w:val="9"/>
        </w:numPr>
        <w:rPr>
          <w:rFonts w:asciiTheme="minorHAnsi" w:hAnsiTheme="minorHAnsi" w:cstheme="minorBidi"/>
          <w:sz w:val="22"/>
          <w:szCs w:val="22"/>
        </w:rPr>
      </w:pPr>
      <w:r w:rsidRPr="00314F08">
        <w:rPr>
          <w:rFonts w:asciiTheme="minorHAnsi" w:hAnsiTheme="minorHAnsi" w:cstheme="minorBidi"/>
          <w:sz w:val="22"/>
          <w:szCs w:val="22"/>
        </w:rPr>
        <w:t xml:space="preserve">What does the client want TWS-VRS/OIB/ILC to do for them? </w:t>
      </w:r>
    </w:p>
    <w:p w:rsidRPr="00314F08" w:rsidR="00314F08" w:rsidP="00314F08" w:rsidRDefault="00314F08" w14:paraId="502F2DDA" w14:textId="77777777">
      <w:pPr>
        <w:pStyle w:val="Level1"/>
        <w:tabs>
          <w:tab w:val="left" w:pos="-1440"/>
        </w:tabs>
        <w:ind w:right="660" w:firstLine="0"/>
        <w:rPr>
          <w:rFonts w:asciiTheme="minorHAnsi" w:hAnsiTheme="minorHAnsi" w:eastAsiaTheme="minorHAnsi" w:cstheme="minorBidi"/>
          <w:sz w:val="22"/>
          <w:szCs w:val="22"/>
        </w:rPr>
      </w:pPr>
    </w:p>
    <w:p w:rsidRPr="00314F08" w:rsidR="00314F08" w:rsidP="00314F08" w:rsidRDefault="00314F08" w14:paraId="3CFEF304" w14:textId="77777777">
      <w:pPr>
        <w:pStyle w:val="Level1"/>
        <w:tabs>
          <w:tab w:val="left" w:pos="-1440"/>
        </w:tabs>
        <w:ind w:left="0" w:right="660" w:firstLine="0"/>
        <w:rPr>
          <w:rFonts w:asciiTheme="minorHAnsi" w:hAnsiTheme="minorHAnsi" w:eastAsiaTheme="minorHAnsi" w:cstheme="minorBidi"/>
          <w:b/>
          <w:bCs/>
          <w:sz w:val="22"/>
          <w:szCs w:val="22"/>
        </w:rPr>
      </w:pPr>
      <w:r w:rsidRPr="00314F08">
        <w:rPr>
          <w:rFonts w:asciiTheme="minorHAnsi" w:hAnsiTheme="minorHAnsi" w:eastAsiaTheme="minorHAnsi" w:cstheme="minorBidi"/>
          <w:b/>
          <w:bCs/>
          <w:sz w:val="22"/>
          <w:szCs w:val="22"/>
        </w:rPr>
        <w:t>Accessibility</w:t>
      </w:r>
    </w:p>
    <w:p w:rsidRPr="00314F08" w:rsidR="00314F08" w:rsidP="00314F08" w:rsidRDefault="00314F08" w14:paraId="1BBDACBC" w14:textId="77777777">
      <w:pPr>
        <w:pStyle w:val="Level1"/>
        <w:numPr>
          <w:ilvl w:val="0"/>
          <w:numId w:val="9"/>
        </w:numPr>
        <w:tabs>
          <w:tab w:val="left" w:pos="-1440"/>
        </w:tabs>
        <w:ind w:right="660"/>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If person is blind or visually impaired, does the person request information (letters and handouts) to be sent to them in large print, Braille, electronically or on tape?  </w:t>
      </w:r>
    </w:p>
    <w:p w:rsidRPr="00314F08" w:rsidR="00314F08" w:rsidP="00314F08" w:rsidRDefault="00314F08" w14:paraId="56985853" w14:textId="77777777">
      <w:pPr>
        <w:pStyle w:val="Level1"/>
        <w:numPr>
          <w:ilvl w:val="0"/>
          <w:numId w:val="9"/>
        </w:numPr>
        <w:tabs>
          <w:tab w:val="left" w:pos="-1440"/>
        </w:tabs>
        <w:spacing w:before="240"/>
        <w:ind w:left="634" w:right="662"/>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If the person is deaf or hard of hearing, what is their preferred method of communication?  Do they need sign language interpreters or CART services?  </w:t>
      </w:r>
    </w:p>
    <w:p w:rsidRPr="00314F08" w:rsidR="00314F08" w:rsidP="00314F08" w:rsidRDefault="00314F08" w14:paraId="2D81528D" w14:textId="77777777">
      <w:pPr>
        <w:pStyle w:val="Level1"/>
        <w:numPr>
          <w:ilvl w:val="0"/>
          <w:numId w:val="9"/>
        </w:numPr>
        <w:tabs>
          <w:tab w:val="left" w:pos="-1440"/>
        </w:tabs>
        <w:spacing w:before="240"/>
        <w:ind w:right="662"/>
        <w:rPr>
          <w:rFonts w:asciiTheme="minorHAnsi" w:hAnsiTheme="minorHAnsi" w:eastAsiaTheme="minorHAnsi" w:cstheme="minorBidi"/>
          <w:sz w:val="22"/>
          <w:szCs w:val="22"/>
        </w:rPr>
      </w:pPr>
      <w:r w:rsidRPr="00314F08">
        <w:rPr>
          <w:rFonts w:asciiTheme="minorHAnsi" w:hAnsiTheme="minorHAnsi" w:eastAsiaTheme="minorHAnsi" w:cstheme="minorBidi"/>
          <w:sz w:val="22"/>
          <w:szCs w:val="22"/>
        </w:rPr>
        <w:t xml:space="preserve">Are there any other accessibility or accommodation requests needed by the client?  </w:t>
      </w:r>
    </w:p>
    <w:p w:rsidR="005D2218" w:rsidRDefault="005D2218" w14:paraId="29A67B9E" w14:textId="38B82708">
      <w:r>
        <w:br w:type="page"/>
      </w:r>
    </w:p>
    <w:p w:rsidR="00314F08" w:rsidP="005D2218" w:rsidRDefault="005D2218" w14:paraId="0BBE2804" w14:textId="4492484B">
      <w:pPr>
        <w:pStyle w:val="Heading3"/>
      </w:pPr>
      <w:bookmarkStart w:name="_Toc192168020" w:id="72"/>
      <w:r w:rsidRPr="005D2218">
        <w:t>Protection &amp; Advocacy for Beneficiaries of Social Security</w:t>
      </w:r>
      <w:r>
        <w:t xml:space="preserve"> (PABSS)</w:t>
      </w:r>
      <w:bookmarkEnd w:id="72"/>
    </w:p>
    <w:p w:rsidR="005D2218" w:rsidP="005D2218" w:rsidRDefault="005D2218" w14:paraId="3AEC3858" w14:textId="133A4C4E"/>
    <w:p w:rsidRPr="005D2218" w:rsidR="005D2218" w:rsidP="005D2218" w:rsidRDefault="005D2218" w14:paraId="56F26CFB" w14:textId="77777777">
      <w:pPr>
        <w:pStyle w:val="ListParagraph"/>
        <w:numPr>
          <w:ilvl w:val="0"/>
          <w:numId w:val="10"/>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 xml:space="preserve">Are you receiving Social Security Benefits either Social Security Disability Insurance (SSDI) or Supplemental Security Income (SSI)? </w:t>
      </w:r>
    </w:p>
    <w:p w:rsidRPr="005D2218" w:rsidR="005D2218" w:rsidP="005D2218" w:rsidRDefault="005D2218" w14:paraId="2D4BC814" w14:textId="77777777">
      <w:pPr>
        <w:pStyle w:val="ListParagraph"/>
        <w:numPr>
          <w:ilvl w:val="0"/>
          <w:numId w:val="11"/>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 xml:space="preserve">If “Yes”, </w:t>
      </w:r>
    </w:p>
    <w:p w:rsidRPr="005D2218" w:rsidR="005D2218" w:rsidP="005D2218" w:rsidRDefault="005D2218" w14:paraId="4F477A83" w14:textId="77777777">
      <w:pPr>
        <w:pStyle w:val="ListParagraph"/>
        <w:numPr>
          <w:ilvl w:val="0"/>
          <w:numId w:val="11"/>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ab/>
      </w:r>
      <w:r w:rsidRPr="005D2218">
        <w:rPr>
          <w:rFonts w:asciiTheme="minorHAnsi" w:hAnsiTheme="minorHAnsi" w:cstheme="minorBidi"/>
          <w:sz w:val="22"/>
          <w:szCs w:val="22"/>
        </w:rPr>
        <w:t xml:space="preserve">OVERPAYMENT?  If </w:t>
      </w:r>
      <w:proofErr w:type="gramStart"/>
      <w:r w:rsidRPr="005D2218">
        <w:rPr>
          <w:rFonts w:asciiTheme="minorHAnsi" w:hAnsiTheme="minorHAnsi" w:cstheme="minorBidi"/>
          <w:sz w:val="22"/>
          <w:szCs w:val="22"/>
        </w:rPr>
        <w:t>yes, …………</w:t>
      </w:r>
      <w:proofErr w:type="gramEnd"/>
    </w:p>
    <w:p w:rsidRPr="005D2218" w:rsidR="005D2218" w:rsidP="005D2218" w:rsidRDefault="005D2218" w14:paraId="0433C5DD" w14:textId="77777777">
      <w:pPr>
        <w:pStyle w:val="ListParagraph"/>
        <w:numPr>
          <w:ilvl w:val="0"/>
          <w:numId w:val="11"/>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If “NO”, ask the client if they are currently receiving either Medicare or Medicaid benefits? If the client doesn’t receive any benefits currently, they are not PABSS eligible. Also, former recipients of SSA benefits are not PABSS eligible.</w:t>
      </w:r>
    </w:p>
    <w:p w:rsidRPr="005D2218" w:rsidR="005D2218" w:rsidP="005D2218" w:rsidRDefault="005D2218" w14:paraId="513A73B2" w14:textId="77777777">
      <w:pPr>
        <w:pStyle w:val="ListParagraph"/>
        <w:rPr>
          <w:rFonts w:asciiTheme="minorHAnsi" w:hAnsiTheme="minorHAnsi" w:cstheme="minorBidi"/>
          <w:sz w:val="22"/>
          <w:szCs w:val="22"/>
        </w:rPr>
      </w:pPr>
    </w:p>
    <w:p w:rsidRPr="005D2218" w:rsidR="005D2218" w:rsidP="005D2218" w:rsidRDefault="005D2218" w14:paraId="4A754749" w14:textId="77777777">
      <w:pPr>
        <w:pStyle w:val="ListParagraph"/>
        <w:numPr>
          <w:ilvl w:val="0"/>
          <w:numId w:val="10"/>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 xml:space="preserve">DO YOU HAVE JOB AT THIS TIME?  IF “YES”….. </w:t>
      </w:r>
    </w:p>
    <w:p w:rsidRPr="005D2218" w:rsidR="005D2218" w:rsidP="005D2218" w:rsidRDefault="005D2218" w14:paraId="103C8A46" w14:textId="77777777">
      <w:pPr>
        <w:pStyle w:val="ListParagraph"/>
        <w:rPr>
          <w:rFonts w:asciiTheme="minorHAnsi" w:hAnsiTheme="minorHAnsi" w:cstheme="minorBidi"/>
          <w:sz w:val="22"/>
          <w:szCs w:val="22"/>
        </w:rPr>
      </w:pPr>
      <w:r w:rsidRPr="005D2218">
        <w:rPr>
          <w:rFonts w:asciiTheme="minorHAnsi" w:hAnsiTheme="minorHAnsi" w:cstheme="minorBidi"/>
          <w:sz w:val="22"/>
          <w:szCs w:val="22"/>
        </w:rPr>
        <w:t xml:space="preserve">IF “NO”……. ARE YOU INTERESTED IN WORKING OR GETTING A JOB?  </w:t>
      </w:r>
    </w:p>
    <w:p w:rsidRPr="005D2218" w:rsidR="005D2218" w:rsidP="005D2218" w:rsidRDefault="005D2218" w14:paraId="7D914F3B" w14:textId="77777777">
      <w:pPr>
        <w:pStyle w:val="ListParagraph"/>
        <w:rPr>
          <w:rFonts w:asciiTheme="minorHAnsi" w:hAnsiTheme="minorHAnsi" w:cstheme="minorBidi"/>
          <w:sz w:val="22"/>
          <w:szCs w:val="22"/>
        </w:rPr>
      </w:pPr>
      <w:r w:rsidRPr="005D2218">
        <w:rPr>
          <w:rFonts w:asciiTheme="minorHAnsi" w:hAnsiTheme="minorHAnsi" w:cstheme="minorBidi"/>
          <w:sz w:val="22"/>
          <w:szCs w:val="22"/>
        </w:rPr>
        <w:t>(DEAF CULTURE…, FOR CONSIDERATION…)….</w:t>
      </w:r>
    </w:p>
    <w:p w:rsidRPr="005D2218" w:rsidR="005D2218" w:rsidP="005D2218" w:rsidRDefault="005D2218" w14:paraId="4A99864A" w14:textId="77777777">
      <w:pPr>
        <w:pStyle w:val="ListParagraph"/>
        <w:rPr>
          <w:rFonts w:asciiTheme="minorHAnsi" w:hAnsiTheme="minorHAnsi" w:cstheme="minorBidi"/>
          <w:sz w:val="22"/>
          <w:szCs w:val="22"/>
        </w:rPr>
      </w:pPr>
    </w:p>
    <w:p w:rsidRPr="005D2218" w:rsidR="005D2218" w:rsidP="005D2218" w:rsidRDefault="005D2218" w14:paraId="7EC1A876" w14:textId="77777777">
      <w:pPr>
        <w:pStyle w:val="ListParagraph"/>
        <w:numPr>
          <w:ilvl w:val="0"/>
          <w:numId w:val="10"/>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 xml:space="preserve">DO YOU KNOW HOW HAVING A JOB AFFECTS YOUR SOCIAL SECURITY BENEFITS?  </w:t>
      </w:r>
    </w:p>
    <w:p w:rsidRPr="005D2218" w:rsidR="005D2218" w:rsidP="005D2218" w:rsidRDefault="005D2218" w14:paraId="6668A011" w14:textId="77777777">
      <w:pPr>
        <w:pStyle w:val="ListParagraph"/>
        <w:rPr>
          <w:rFonts w:asciiTheme="minorHAnsi" w:hAnsiTheme="minorHAnsi" w:cstheme="minorBidi"/>
          <w:sz w:val="22"/>
          <w:szCs w:val="22"/>
        </w:rPr>
      </w:pPr>
    </w:p>
    <w:p w:rsidRPr="005D2218" w:rsidR="005D2218" w:rsidP="005D2218" w:rsidRDefault="005D2218" w14:paraId="56D186EA" w14:textId="77777777">
      <w:pPr>
        <w:pStyle w:val="ListParagraph"/>
        <w:numPr>
          <w:ilvl w:val="0"/>
          <w:numId w:val="10"/>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ARE YOU INTERESTED IN ACCESSING IN EMPLOYMENT SERVICES?</w:t>
      </w:r>
    </w:p>
    <w:p w:rsidRPr="005D2218" w:rsidR="005D2218" w:rsidP="005D2218" w:rsidRDefault="005D2218" w14:paraId="3F319793" w14:textId="77777777">
      <w:pPr>
        <w:pStyle w:val="ListParagraph"/>
        <w:rPr>
          <w:rFonts w:asciiTheme="minorHAnsi" w:hAnsiTheme="minorHAnsi" w:cstheme="minorBidi"/>
          <w:sz w:val="22"/>
          <w:szCs w:val="22"/>
        </w:rPr>
      </w:pPr>
    </w:p>
    <w:p w:rsidRPr="005D2218" w:rsidR="005D2218" w:rsidP="005D2218" w:rsidRDefault="005D2218" w14:paraId="6C90B0B3" w14:textId="77777777">
      <w:pPr>
        <w:pStyle w:val="ListParagraph"/>
        <w:numPr>
          <w:ilvl w:val="0"/>
          <w:numId w:val="10"/>
        </w:numPr>
        <w:spacing w:after="160" w:line="259" w:lineRule="auto"/>
        <w:rPr>
          <w:rFonts w:asciiTheme="minorHAnsi" w:hAnsiTheme="minorHAnsi" w:cstheme="minorBidi"/>
          <w:sz w:val="22"/>
          <w:szCs w:val="22"/>
        </w:rPr>
      </w:pPr>
      <w:r w:rsidRPr="005D2218">
        <w:rPr>
          <w:rFonts w:asciiTheme="minorHAnsi" w:hAnsiTheme="minorHAnsi" w:cstheme="minorBidi"/>
          <w:sz w:val="22"/>
          <w:szCs w:val="22"/>
        </w:rPr>
        <w:t xml:space="preserve">Lastly, PABSS has an age requirement. Clients who are </w:t>
      </w:r>
      <w:proofErr w:type="spellStart"/>
      <w:r w:rsidRPr="005D2218">
        <w:rPr>
          <w:rFonts w:asciiTheme="minorHAnsi" w:hAnsiTheme="minorHAnsi" w:cstheme="minorBidi"/>
          <w:sz w:val="22"/>
          <w:szCs w:val="22"/>
        </w:rPr>
        <w:t>PABSSable</w:t>
      </w:r>
      <w:proofErr w:type="spellEnd"/>
      <w:r w:rsidRPr="005D2218">
        <w:rPr>
          <w:rFonts w:asciiTheme="minorHAnsi" w:hAnsiTheme="minorHAnsi" w:cstheme="minorBidi"/>
          <w:sz w:val="22"/>
          <w:szCs w:val="22"/>
        </w:rPr>
        <w:t xml:space="preserve"> must be between the ages of 14 and 64. Recipients of SSA retirement benefits are not PABSS eligible.  If the client is 65 years old, they are not PABSS-eligible.</w:t>
      </w:r>
    </w:p>
    <w:p w:rsidRPr="005D2218" w:rsidR="005D2218" w:rsidP="005D2218" w:rsidRDefault="005D2218" w14:paraId="05D7BC1E" w14:textId="77777777">
      <w:pPr>
        <w:pStyle w:val="ListParagraph"/>
        <w:rPr>
          <w:rFonts w:asciiTheme="minorHAnsi" w:hAnsiTheme="minorHAnsi" w:cstheme="minorBidi"/>
          <w:sz w:val="22"/>
          <w:szCs w:val="22"/>
        </w:rPr>
      </w:pPr>
    </w:p>
    <w:p w:rsidRPr="005D2218" w:rsidR="005D2218" w:rsidP="005D2218" w:rsidRDefault="005D2218" w14:paraId="40586C64" w14:textId="77777777">
      <w:r w:rsidRPr="005D2218">
        <w:t>PROVIDE COPY OF SSA VERIFICATION….………………..IMMEDIATELY……</w:t>
      </w:r>
    </w:p>
    <w:p w:rsidRPr="005D2218" w:rsidR="005D2218" w:rsidP="005D2218" w:rsidRDefault="005D2218" w14:paraId="3E8E18FD" w14:textId="77777777"/>
    <w:p w:rsidRPr="005D2218" w:rsidR="005D2218" w:rsidP="005D2218" w:rsidRDefault="005D2218" w14:paraId="544DFBA8" w14:textId="77777777"/>
    <w:sectPr w:rsidRPr="005D2218" w:rsidR="005D22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intelligence2.xml><?xml version="1.0" encoding="utf-8"?>
<int2:intelligence xmlns:int2="http://schemas.microsoft.com/office/intelligence/2020/intelligence">
  <int2:observations>
    <int2:bookmark int2:bookmarkName="_Int_yAsSNCVd" int2:invalidationBookmarkName="" int2:hashCode="PnfGENc6fItQ4k" int2:id="TjQoxCZ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140"/>
    <w:multiLevelType w:val="multilevel"/>
    <w:tmpl w:val="D5DA9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A66398"/>
    <w:multiLevelType w:val="multilevel"/>
    <w:tmpl w:val="2E3AC3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C35B10"/>
    <w:multiLevelType w:val="multilevel"/>
    <w:tmpl w:val="7A28B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B665EF"/>
    <w:multiLevelType w:val="hybridMultilevel"/>
    <w:tmpl w:val="D1984B2A"/>
    <w:lvl w:ilvl="0" w:tplc="2992537A">
      <w:start w:val="2"/>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8B8632F"/>
    <w:multiLevelType w:val="hybridMultilevel"/>
    <w:tmpl w:val="1CC64C0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21A23"/>
    <w:multiLevelType w:val="multilevel"/>
    <w:tmpl w:val="B9601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BB443D5"/>
    <w:multiLevelType w:val="hybridMultilevel"/>
    <w:tmpl w:val="21540A9E"/>
    <w:lvl w:ilvl="0" w:tplc="E8C44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33373"/>
    <w:multiLevelType w:val="multilevel"/>
    <w:tmpl w:val="DF7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1CE1491"/>
    <w:multiLevelType w:val="multilevel"/>
    <w:tmpl w:val="75A81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7F20C15"/>
    <w:multiLevelType w:val="multilevel"/>
    <w:tmpl w:val="83607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D644680"/>
    <w:multiLevelType w:val="multilevel"/>
    <w:tmpl w:val="AAE48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7"/>
  </w:num>
  <w:num w:numId="3">
    <w:abstractNumId w:val="5"/>
  </w:num>
  <w:num w:numId="4">
    <w:abstractNumId w:val="9"/>
  </w:num>
  <w:num w:numId="5">
    <w:abstractNumId w:val="10"/>
  </w:num>
  <w:num w:numId="6">
    <w:abstractNumId w:val="2"/>
  </w:num>
  <w:num w:numId="7">
    <w:abstractNumId w:val="8"/>
  </w:num>
  <w:num w:numId="8">
    <w:abstractNumId w:val="1"/>
  </w:num>
  <w:num w:numId="9">
    <w:abstractNumId w:val="4"/>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Marino">
    <w15:presenceInfo w15:providerId="AD" w15:userId="S::emarino@disabilityrightstx.org::091a73fa-93da-462c-adcc-ee950b937f3a"/>
  </w15:person>
  <w15:person w15:author="Colleen Potts">
    <w15:presenceInfo w15:providerId="AD" w15:userId="S-1-5-21-472035911-1965145111-1309721971-401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revisionView w:markup="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C0"/>
    <w:rsid w:val="00020C6D"/>
    <w:rsid w:val="00031640"/>
    <w:rsid w:val="00032491"/>
    <w:rsid w:val="000342F0"/>
    <w:rsid w:val="000344A0"/>
    <w:rsid w:val="00037D0C"/>
    <w:rsid w:val="00042068"/>
    <w:rsid w:val="00042484"/>
    <w:rsid w:val="00083204"/>
    <w:rsid w:val="00087FAB"/>
    <w:rsid w:val="00090D49"/>
    <w:rsid w:val="000A5F3E"/>
    <w:rsid w:val="000C0B6C"/>
    <w:rsid w:val="000D4B7B"/>
    <w:rsid w:val="000E0818"/>
    <w:rsid w:val="000E3BEC"/>
    <w:rsid w:val="000F081C"/>
    <w:rsid w:val="000F32C2"/>
    <w:rsid w:val="00115974"/>
    <w:rsid w:val="00121B44"/>
    <w:rsid w:val="001354F2"/>
    <w:rsid w:val="001455A6"/>
    <w:rsid w:val="00155E3B"/>
    <w:rsid w:val="001663B8"/>
    <w:rsid w:val="0017019D"/>
    <w:rsid w:val="00186368"/>
    <w:rsid w:val="001A6067"/>
    <w:rsid w:val="001B05BF"/>
    <w:rsid w:val="001C61D6"/>
    <w:rsid w:val="001D79C0"/>
    <w:rsid w:val="001F2EAC"/>
    <w:rsid w:val="001F65B9"/>
    <w:rsid w:val="00216937"/>
    <w:rsid w:val="00221B54"/>
    <w:rsid w:val="002436B1"/>
    <w:rsid w:val="00251487"/>
    <w:rsid w:val="00252193"/>
    <w:rsid w:val="0025264C"/>
    <w:rsid w:val="00253B62"/>
    <w:rsid w:val="00261F2F"/>
    <w:rsid w:val="002627C0"/>
    <w:rsid w:val="002673D6"/>
    <w:rsid w:val="0028586C"/>
    <w:rsid w:val="002A64DC"/>
    <w:rsid w:val="002B510F"/>
    <w:rsid w:val="002C7DD5"/>
    <w:rsid w:val="002D1FD7"/>
    <w:rsid w:val="002D72EF"/>
    <w:rsid w:val="002F6492"/>
    <w:rsid w:val="002F78DC"/>
    <w:rsid w:val="00310726"/>
    <w:rsid w:val="003139BB"/>
    <w:rsid w:val="00314F08"/>
    <w:rsid w:val="00352102"/>
    <w:rsid w:val="00356327"/>
    <w:rsid w:val="00367CF8"/>
    <w:rsid w:val="003752A8"/>
    <w:rsid w:val="0039170F"/>
    <w:rsid w:val="003A7061"/>
    <w:rsid w:val="003B0E58"/>
    <w:rsid w:val="003B1690"/>
    <w:rsid w:val="003B30CA"/>
    <w:rsid w:val="003B6512"/>
    <w:rsid w:val="003B7971"/>
    <w:rsid w:val="003C3F33"/>
    <w:rsid w:val="003F033A"/>
    <w:rsid w:val="003F6284"/>
    <w:rsid w:val="00421512"/>
    <w:rsid w:val="00425EEE"/>
    <w:rsid w:val="004266C1"/>
    <w:rsid w:val="00432245"/>
    <w:rsid w:val="004505D5"/>
    <w:rsid w:val="0046371A"/>
    <w:rsid w:val="0047604C"/>
    <w:rsid w:val="004A0D37"/>
    <w:rsid w:val="004A4F93"/>
    <w:rsid w:val="004C0F5E"/>
    <w:rsid w:val="004C6E2D"/>
    <w:rsid w:val="004D25A9"/>
    <w:rsid w:val="004D54A9"/>
    <w:rsid w:val="004E28E9"/>
    <w:rsid w:val="005008C9"/>
    <w:rsid w:val="00504C80"/>
    <w:rsid w:val="00516ACD"/>
    <w:rsid w:val="005207D9"/>
    <w:rsid w:val="0053163A"/>
    <w:rsid w:val="00532C8A"/>
    <w:rsid w:val="0054535F"/>
    <w:rsid w:val="00567029"/>
    <w:rsid w:val="00577F94"/>
    <w:rsid w:val="00593849"/>
    <w:rsid w:val="0059504D"/>
    <w:rsid w:val="00595EC3"/>
    <w:rsid w:val="0059635E"/>
    <w:rsid w:val="005B3B68"/>
    <w:rsid w:val="005C5DFA"/>
    <w:rsid w:val="005D0825"/>
    <w:rsid w:val="005D2218"/>
    <w:rsid w:val="005D2713"/>
    <w:rsid w:val="005D4DFF"/>
    <w:rsid w:val="005D6D06"/>
    <w:rsid w:val="005E1A31"/>
    <w:rsid w:val="005F4587"/>
    <w:rsid w:val="005F4C18"/>
    <w:rsid w:val="00633829"/>
    <w:rsid w:val="006A136B"/>
    <w:rsid w:val="006A5FD6"/>
    <w:rsid w:val="006C0010"/>
    <w:rsid w:val="006C3421"/>
    <w:rsid w:val="006D05CC"/>
    <w:rsid w:val="006D1FB5"/>
    <w:rsid w:val="006D237D"/>
    <w:rsid w:val="006D6F23"/>
    <w:rsid w:val="006E1541"/>
    <w:rsid w:val="00722278"/>
    <w:rsid w:val="00722388"/>
    <w:rsid w:val="00726F4B"/>
    <w:rsid w:val="007355AC"/>
    <w:rsid w:val="0075605E"/>
    <w:rsid w:val="007A623D"/>
    <w:rsid w:val="007B436F"/>
    <w:rsid w:val="007B43D4"/>
    <w:rsid w:val="00817CE7"/>
    <w:rsid w:val="0083472A"/>
    <w:rsid w:val="00834A7A"/>
    <w:rsid w:val="008472B5"/>
    <w:rsid w:val="00857B4C"/>
    <w:rsid w:val="00857CA1"/>
    <w:rsid w:val="00867A31"/>
    <w:rsid w:val="00881049"/>
    <w:rsid w:val="00885B08"/>
    <w:rsid w:val="00886812"/>
    <w:rsid w:val="00893F6A"/>
    <w:rsid w:val="008943B4"/>
    <w:rsid w:val="008958BE"/>
    <w:rsid w:val="008A14DF"/>
    <w:rsid w:val="008B3AEE"/>
    <w:rsid w:val="008C0E85"/>
    <w:rsid w:val="008D6E66"/>
    <w:rsid w:val="009243BB"/>
    <w:rsid w:val="00925D82"/>
    <w:rsid w:val="009669EB"/>
    <w:rsid w:val="0096773E"/>
    <w:rsid w:val="009708A7"/>
    <w:rsid w:val="009737BC"/>
    <w:rsid w:val="009B1CC0"/>
    <w:rsid w:val="009B47D2"/>
    <w:rsid w:val="009C1EA5"/>
    <w:rsid w:val="009D26EE"/>
    <w:rsid w:val="009D4D65"/>
    <w:rsid w:val="009E441A"/>
    <w:rsid w:val="009F01B4"/>
    <w:rsid w:val="009F622D"/>
    <w:rsid w:val="00A037C0"/>
    <w:rsid w:val="00A131D0"/>
    <w:rsid w:val="00A15AB1"/>
    <w:rsid w:val="00A2676B"/>
    <w:rsid w:val="00A268ED"/>
    <w:rsid w:val="00A4749D"/>
    <w:rsid w:val="00A474DC"/>
    <w:rsid w:val="00A6715E"/>
    <w:rsid w:val="00AD5185"/>
    <w:rsid w:val="00AD65F3"/>
    <w:rsid w:val="00B006BF"/>
    <w:rsid w:val="00B02625"/>
    <w:rsid w:val="00B20750"/>
    <w:rsid w:val="00B22F69"/>
    <w:rsid w:val="00B35F63"/>
    <w:rsid w:val="00B42CD9"/>
    <w:rsid w:val="00B4611C"/>
    <w:rsid w:val="00B65B61"/>
    <w:rsid w:val="00B67FEE"/>
    <w:rsid w:val="00B70843"/>
    <w:rsid w:val="00B77A86"/>
    <w:rsid w:val="00B84549"/>
    <w:rsid w:val="00BA3B4E"/>
    <w:rsid w:val="00BB157F"/>
    <w:rsid w:val="00BC040B"/>
    <w:rsid w:val="00BC6ECE"/>
    <w:rsid w:val="00BE5A91"/>
    <w:rsid w:val="00BF33C0"/>
    <w:rsid w:val="00C069D9"/>
    <w:rsid w:val="00C1185F"/>
    <w:rsid w:val="00C15B44"/>
    <w:rsid w:val="00C41A07"/>
    <w:rsid w:val="00C56C44"/>
    <w:rsid w:val="00C766F7"/>
    <w:rsid w:val="00C77909"/>
    <w:rsid w:val="00C93F7A"/>
    <w:rsid w:val="00C97672"/>
    <w:rsid w:val="00CA1531"/>
    <w:rsid w:val="00CA22D0"/>
    <w:rsid w:val="00CE68EF"/>
    <w:rsid w:val="00CF2E20"/>
    <w:rsid w:val="00D039C0"/>
    <w:rsid w:val="00D03A88"/>
    <w:rsid w:val="00D07587"/>
    <w:rsid w:val="00D22274"/>
    <w:rsid w:val="00D36CC5"/>
    <w:rsid w:val="00D4608D"/>
    <w:rsid w:val="00D463BF"/>
    <w:rsid w:val="00D6124F"/>
    <w:rsid w:val="00D71B67"/>
    <w:rsid w:val="00D71BA2"/>
    <w:rsid w:val="00D84CF3"/>
    <w:rsid w:val="00D87DF3"/>
    <w:rsid w:val="00D979C7"/>
    <w:rsid w:val="00DC74E5"/>
    <w:rsid w:val="00DD473F"/>
    <w:rsid w:val="00DE0B4B"/>
    <w:rsid w:val="00DE7BB4"/>
    <w:rsid w:val="00E11991"/>
    <w:rsid w:val="00E11B18"/>
    <w:rsid w:val="00E45B73"/>
    <w:rsid w:val="00E50356"/>
    <w:rsid w:val="00E571C0"/>
    <w:rsid w:val="00E61668"/>
    <w:rsid w:val="00E65254"/>
    <w:rsid w:val="00E701CF"/>
    <w:rsid w:val="00E824C2"/>
    <w:rsid w:val="00EA404C"/>
    <w:rsid w:val="00EB5523"/>
    <w:rsid w:val="00ED3889"/>
    <w:rsid w:val="00EF0B8B"/>
    <w:rsid w:val="00EF752B"/>
    <w:rsid w:val="00F065E9"/>
    <w:rsid w:val="00F06AE0"/>
    <w:rsid w:val="00F20E94"/>
    <w:rsid w:val="00F30D9F"/>
    <w:rsid w:val="00F435D4"/>
    <w:rsid w:val="00F4540D"/>
    <w:rsid w:val="00F52609"/>
    <w:rsid w:val="00F55894"/>
    <w:rsid w:val="00F739A6"/>
    <w:rsid w:val="00F82210"/>
    <w:rsid w:val="00F83263"/>
    <w:rsid w:val="00F97519"/>
    <w:rsid w:val="00FB5EFD"/>
    <w:rsid w:val="00FF31CB"/>
    <w:rsid w:val="0BF038D3"/>
    <w:rsid w:val="4A0F448D"/>
    <w:rsid w:val="693E7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404E"/>
  <w15:chartTrackingRefBased/>
  <w15:docId w15:val="{309ABEDF-F03E-4EBB-83AD-AEF4AF910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F65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5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5B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B436F"/>
    <w:rPr>
      <w:color w:val="0000FF"/>
      <w:u w:val="single"/>
    </w:rPr>
  </w:style>
  <w:style w:type="character" w:styleId="UnresolvedMention" w:customStyle="1">
    <w:name w:val="Unresolved Mention"/>
    <w:basedOn w:val="DefaultParagraphFont"/>
    <w:uiPriority w:val="99"/>
    <w:semiHidden/>
    <w:unhideWhenUsed/>
    <w:rsid w:val="00C77909"/>
    <w:rPr>
      <w:color w:val="605E5C"/>
      <w:shd w:val="clear" w:color="auto" w:fill="E1DFDD"/>
    </w:rPr>
  </w:style>
  <w:style w:type="character" w:styleId="ui-provider" w:customStyle="1">
    <w:name w:val="ui-provider"/>
    <w:basedOn w:val="DefaultParagraphFont"/>
    <w:rsid w:val="0054535F"/>
  </w:style>
  <w:style w:type="character" w:styleId="Strong">
    <w:name w:val="Strong"/>
    <w:basedOn w:val="DefaultParagraphFont"/>
    <w:uiPriority w:val="22"/>
    <w:qFormat/>
    <w:rsid w:val="0054535F"/>
    <w:rPr>
      <w:b/>
      <w:bCs/>
    </w:rPr>
  </w:style>
  <w:style w:type="paragraph" w:styleId="Title">
    <w:name w:val="Title"/>
    <w:basedOn w:val="Normal"/>
    <w:next w:val="Normal"/>
    <w:link w:val="TitleChar"/>
    <w:uiPriority w:val="10"/>
    <w:qFormat/>
    <w:rsid w:val="001F65B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5B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F65B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F65B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F65B9"/>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9243BB"/>
    <w:pPr>
      <w:outlineLvl w:val="9"/>
    </w:pPr>
  </w:style>
  <w:style w:type="paragraph" w:styleId="TOC1">
    <w:name w:val="toc 1"/>
    <w:basedOn w:val="Normal"/>
    <w:next w:val="Normal"/>
    <w:autoRedefine/>
    <w:uiPriority w:val="39"/>
    <w:unhideWhenUsed/>
    <w:rsid w:val="009243BB"/>
    <w:pPr>
      <w:spacing w:after="100"/>
    </w:pPr>
  </w:style>
  <w:style w:type="paragraph" w:styleId="TOC2">
    <w:name w:val="toc 2"/>
    <w:basedOn w:val="Normal"/>
    <w:next w:val="Normal"/>
    <w:autoRedefine/>
    <w:uiPriority w:val="39"/>
    <w:unhideWhenUsed/>
    <w:rsid w:val="009243BB"/>
    <w:pPr>
      <w:spacing w:after="100"/>
      <w:ind w:left="220"/>
    </w:pPr>
  </w:style>
  <w:style w:type="paragraph" w:styleId="TOC3">
    <w:name w:val="toc 3"/>
    <w:basedOn w:val="Normal"/>
    <w:next w:val="Normal"/>
    <w:autoRedefine/>
    <w:uiPriority w:val="39"/>
    <w:unhideWhenUsed/>
    <w:rsid w:val="009243BB"/>
    <w:pPr>
      <w:spacing w:after="100"/>
      <w:ind w:left="440"/>
    </w:pPr>
  </w:style>
  <w:style w:type="paragraph" w:styleId="ListParagraph">
    <w:name w:val="List Paragraph"/>
    <w:basedOn w:val="Normal"/>
    <w:uiPriority w:val="34"/>
    <w:qFormat/>
    <w:rsid w:val="00314F08"/>
    <w:pPr>
      <w:spacing w:after="0" w:line="240" w:lineRule="auto"/>
      <w:ind w:left="720"/>
      <w:contextualSpacing/>
    </w:pPr>
    <w:rPr>
      <w:rFonts w:ascii="Arial" w:hAnsi="Arial" w:cs="Arial"/>
      <w:sz w:val="24"/>
      <w:szCs w:val="24"/>
    </w:rPr>
  </w:style>
  <w:style w:type="paragraph" w:styleId="Level1" w:customStyle="1">
    <w:name w:val="Level 1"/>
    <w:basedOn w:val="Normal"/>
    <w:rsid w:val="00314F08"/>
    <w:pPr>
      <w:widowControl w:val="0"/>
      <w:autoSpaceDE w:val="0"/>
      <w:autoSpaceDN w:val="0"/>
      <w:adjustRightInd w:val="0"/>
      <w:spacing w:after="0" w:line="240" w:lineRule="auto"/>
      <w:ind w:left="720" w:hanging="720"/>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1765">
      <w:bodyDiv w:val="1"/>
      <w:marLeft w:val="0"/>
      <w:marRight w:val="0"/>
      <w:marTop w:val="0"/>
      <w:marBottom w:val="0"/>
      <w:divBdr>
        <w:top w:val="none" w:sz="0" w:space="0" w:color="auto"/>
        <w:left w:val="none" w:sz="0" w:space="0" w:color="auto"/>
        <w:bottom w:val="none" w:sz="0" w:space="0" w:color="auto"/>
        <w:right w:val="none" w:sz="0" w:space="0" w:color="auto"/>
      </w:divBdr>
    </w:div>
    <w:div w:id="544217403">
      <w:bodyDiv w:val="1"/>
      <w:marLeft w:val="0"/>
      <w:marRight w:val="0"/>
      <w:marTop w:val="0"/>
      <w:marBottom w:val="0"/>
      <w:divBdr>
        <w:top w:val="none" w:sz="0" w:space="0" w:color="auto"/>
        <w:left w:val="none" w:sz="0" w:space="0" w:color="auto"/>
        <w:bottom w:val="none" w:sz="0" w:space="0" w:color="auto"/>
        <w:right w:val="none" w:sz="0" w:space="0" w:color="auto"/>
      </w:divBdr>
    </w:div>
    <w:div w:id="824587920">
      <w:bodyDiv w:val="1"/>
      <w:marLeft w:val="0"/>
      <w:marRight w:val="0"/>
      <w:marTop w:val="0"/>
      <w:marBottom w:val="0"/>
      <w:divBdr>
        <w:top w:val="none" w:sz="0" w:space="0" w:color="auto"/>
        <w:left w:val="none" w:sz="0" w:space="0" w:color="auto"/>
        <w:bottom w:val="none" w:sz="0" w:space="0" w:color="auto"/>
        <w:right w:val="none" w:sz="0" w:space="0" w:color="auto"/>
      </w:divBdr>
      <w:divsChild>
        <w:div w:id="148595647">
          <w:marLeft w:val="0"/>
          <w:marRight w:val="0"/>
          <w:marTop w:val="0"/>
          <w:marBottom w:val="0"/>
          <w:divBdr>
            <w:top w:val="none" w:sz="0" w:space="0" w:color="auto"/>
            <w:left w:val="none" w:sz="0" w:space="0" w:color="auto"/>
            <w:bottom w:val="none" w:sz="0" w:space="0" w:color="auto"/>
            <w:right w:val="none" w:sz="0" w:space="0" w:color="auto"/>
          </w:divBdr>
          <w:divsChild>
            <w:div w:id="503782936">
              <w:marLeft w:val="0"/>
              <w:marRight w:val="0"/>
              <w:marTop w:val="0"/>
              <w:marBottom w:val="0"/>
              <w:divBdr>
                <w:top w:val="none" w:sz="0" w:space="0" w:color="auto"/>
                <w:left w:val="none" w:sz="0" w:space="0" w:color="auto"/>
                <w:bottom w:val="none" w:sz="0" w:space="0" w:color="auto"/>
                <w:right w:val="none" w:sz="0" w:space="0" w:color="auto"/>
              </w:divBdr>
              <w:divsChild>
                <w:div w:id="2106802728">
                  <w:marLeft w:val="0"/>
                  <w:marRight w:val="0"/>
                  <w:marTop w:val="0"/>
                  <w:marBottom w:val="0"/>
                  <w:divBdr>
                    <w:top w:val="none" w:sz="0" w:space="0" w:color="auto"/>
                    <w:left w:val="none" w:sz="0" w:space="0" w:color="auto"/>
                    <w:bottom w:val="none" w:sz="0" w:space="0" w:color="auto"/>
                    <w:right w:val="none" w:sz="0" w:space="0" w:color="auto"/>
                  </w:divBdr>
                  <w:divsChild>
                    <w:div w:id="854348422">
                      <w:marLeft w:val="0"/>
                      <w:marRight w:val="0"/>
                      <w:marTop w:val="0"/>
                      <w:marBottom w:val="0"/>
                      <w:divBdr>
                        <w:top w:val="none" w:sz="0" w:space="0" w:color="auto"/>
                        <w:left w:val="none" w:sz="0" w:space="0" w:color="auto"/>
                        <w:bottom w:val="none" w:sz="0" w:space="0" w:color="auto"/>
                        <w:right w:val="none" w:sz="0" w:space="0" w:color="auto"/>
                      </w:divBdr>
                      <w:divsChild>
                        <w:div w:id="1789663421">
                          <w:marLeft w:val="0"/>
                          <w:marRight w:val="0"/>
                          <w:marTop w:val="0"/>
                          <w:marBottom w:val="0"/>
                          <w:divBdr>
                            <w:top w:val="none" w:sz="0" w:space="0" w:color="auto"/>
                            <w:left w:val="none" w:sz="0" w:space="0" w:color="auto"/>
                            <w:bottom w:val="none" w:sz="0" w:space="0" w:color="auto"/>
                            <w:right w:val="none" w:sz="0" w:space="0" w:color="auto"/>
                          </w:divBdr>
                        </w:div>
                        <w:div w:id="2085182525">
                          <w:marLeft w:val="0"/>
                          <w:marRight w:val="0"/>
                          <w:marTop w:val="0"/>
                          <w:marBottom w:val="0"/>
                          <w:divBdr>
                            <w:top w:val="none" w:sz="0" w:space="0" w:color="auto"/>
                            <w:left w:val="single" w:sz="12" w:space="15" w:color="101010"/>
                            <w:bottom w:val="single" w:sz="12" w:space="12" w:color="101010"/>
                            <w:right w:val="single" w:sz="12" w:space="15" w:color="101010"/>
                          </w:divBdr>
                          <w:divsChild>
                            <w:div w:id="522791014">
                              <w:marLeft w:val="600"/>
                              <w:marRight w:val="0"/>
                              <w:marTop w:val="0"/>
                              <w:marBottom w:val="0"/>
                              <w:divBdr>
                                <w:top w:val="none" w:sz="0" w:space="0" w:color="auto"/>
                                <w:left w:val="none" w:sz="0" w:space="0" w:color="auto"/>
                                <w:bottom w:val="none" w:sz="0" w:space="0" w:color="auto"/>
                                <w:right w:val="none" w:sz="0" w:space="0" w:color="auto"/>
                              </w:divBdr>
                            </w:div>
                            <w:div w:id="1602566866">
                              <w:marLeft w:val="600"/>
                              <w:marRight w:val="0"/>
                              <w:marTop w:val="0"/>
                              <w:marBottom w:val="0"/>
                              <w:divBdr>
                                <w:top w:val="none" w:sz="0" w:space="0" w:color="auto"/>
                                <w:left w:val="none" w:sz="0" w:space="0" w:color="auto"/>
                                <w:bottom w:val="none" w:sz="0" w:space="0" w:color="auto"/>
                                <w:right w:val="none" w:sz="0" w:space="0" w:color="auto"/>
                              </w:divBdr>
                            </w:div>
                            <w:div w:id="420444479">
                              <w:marLeft w:val="600"/>
                              <w:marRight w:val="0"/>
                              <w:marTop w:val="0"/>
                              <w:marBottom w:val="0"/>
                              <w:divBdr>
                                <w:top w:val="none" w:sz="0" w:space="0" w:color="auto"/>
                                <w:left w:val="none" w:sz="0" w:space="0" w:color="auto"/>
                                <w:bottom w:val="none" w:sz="0" w:space="0" w:color="auto"/>
                                <w:right w:val="none" w:sz="0" w:space="0" w:color="auto"/>
                              </w:divBdr>
                            </w:div>
                            <w:div w:id="307636422">
                              <w:marLeft w:val="600"/>
                              <w:marRight w:val="0"/>
                              <w:marTop w:val="0"/>
                              <w:marBottom w:val="0"/>
                              <w:divBdr>
                                <w:top w:val="none" w:sz="0" w:space="0" w:color="auto"/>
                                <w:left w:val="none" w:sz="0" w:space="0" w:color="auto"/>
                                <w:bottom w:val="none" w:sz="0" w:space="0" w:color="auto"/>
                                <w:right w:val="none" w:sz="0" w:space="0" w:color="auto"/>
                              </w:divBdr>
                            </w:div>
                            <w:div w:id="1369255792">
                              <w:marLeft w:val="600"/>
                              <w:marRight w:val="0"/>
                              <w:marTop w:val="0"/>
                              <w:marBottom w:val="0"/>
                              <w:divBdr>
                                <w:top w:val="none" w:sz="0" w:space="0" w:color="auto"/>
                                <w:left w:val="none" w:sz="0" w:space="0" w:color="auto"/>
                                <w:bottom w:val="none" w:sz="0" w:space="0" w:color="auto"/>
                                <w:right w:val="none" w:sz="0" w:space="0" w:color="auto"/>
                              </w:divBdr>
                            </w:div>
                            <w:div w:id="1645506984">
                              <w:marLeft w:val="600"/>
                              <w:marRight w:val="0"/>
                              <w:marTop w:val="0"/>
                              <w:marBottom w:val="0"/>
                              <w:divBdr>
                                <w:top w:val="none" w:sz="0" w:space="0" w:color="auto"/>
                                <w:left w:val="none" w:sz="0" w:space="0" w:color="auto"/>
                                <w:bottom w:val="none" w:sz="0" w:space="0" w:color="auto"/>
                                <w:right w:val="none" w:sz="0" w:space="0" w:color="auto"/>
                              </w:divBdr>
                            </w:div>
                            <w:div w:id="1438595405">
                              <w:marLeft w:val="600"/>
                              <w:marRight w:val="0"/>
                              <w:marTop w:val="0"/>
                              <w:marBottom w:val="0"/>
                              <w:divBdr>
                                <w:top w:val="none" w:sz="0" w:space="0" w:color="auto"/>
                                <w:left w:val="none" w:sz="0" w:space="0" w:color="auto"/>
                                <w:bottom w:val="none" w:sz="0" w:space="0" w:color="auto"/>
                                <w:right w:val="none" w:sz="0" w:space="0" w:color="auto"/>
                              </w:divBdr>
                            </w:div>
                            <w:div w:id="1494643339">
                              <w:marLeft w:val="600"/>
                              <w:marRight w:val="0"/>
                              <w:marTop w:val="0"/>
                              <w:marBottom w:val="0"/>
                              <w:divBdr>
                                <w:top w:val="none" w:sz="0" w:space="0" w:color="auto"/>
                                <w:left w:val="none" w:sz="0" w:space="0" w:color="auto"/>
                                <w:bottom w:val="none" w:sz="0" w:space="0" w:color="auto"/>
                                <w:right w:val="none" w:sz="0" w:space="0" w:color="auto"/>
                              </w:divBdr>
                            </w:div>
                            <w:div w:id="1518231077">
                              <w:marLeft w:val="600"/>
                              <w:marRight w:val="0"/>
                              <w:marTop w:val="0"/>
                              <w:marBottom w:val="0"/>
                              <w:divBdr>
                                <w:top w:val="none" w:sz="0" w:space="0" w:color="auto"/>
                                <w:left w:val="none" w:sz="0" w:space="0" w:color="auto"/>
                                <w:bottom w:val="none" w:sz="0" w:space="0" w:color="auto"/>
                                <w:right w:val="none" w:sz="0" w:space="0" w:color="auto"/>
                              </w:divBdr>
                            </w:div>
                            <w:div w:id="1391419564">
                              <w:marLeft w:val="600"/>
                              <w:marRight w:val="0"/>
                              <w:marTop w:val="0"/>
                              <w:marBottom w:val="0"/>
                              <w:divBdr>
                                <w:top w:val="none" w:sz="0" w:space="0" w:color="auto"/>
                                <w:left w:val="none" w:sz="0" w:space="0" w:color="auto"/>
                                <w:bottom w:val="none" w:sz="0" w:space="0" w:color="auto"/>
                                <w:right w:val="none" w:sz="0" w:space="0" w:color="auto"/>
                              </w:divBdr>
                            </w:div>
                            <w:div w:id="1515261181">
                              <w:marLeft w:val="600"/>
                              <w:marRight w:val="0"/>
                              <w:marTop w:val="0"/>
                              <w:marBottom w:val="0"/>
                              <w:divBdr>
                                <w:top w:val="none" w:sz="0" w:space="0" w:color="auto"/>
                                <w:left w:val="none" w:sz="0" w:space="0" w:color="auto"/>
                                <w:bottom w:val="none" w:sz="0" w:space="0" w:color="auto"/>
                                <w:right w:val="none" w:sz="0" w:space="0" w:color="auto"/>
                              </w:divBdr>
                            </w:div>
                            <w:div w:id="1298997592">
                              <w:marLeft w:val="600"/>
                              <w:marRight w:val="0"/>
                              <w:marTop w:val="0"/>
                              <w:marBottom w:val="0"/>
                              <w:divBdr>
                                <w:top w:val="none" w:sz="0" w:space="0" w:color="auto"/>
                                <w:left w:val="none" w:sz="0" w:space="0" w:color="auto"/>
                                <w:bottom w:val="none" w:sz="0" w:space="0" w:color="auto"/>
                                <w:right w:val="none" w:sz="0" w:space="0" w:color="auto"/>
                              </w:divBdr>
                            </w:div>
                            <w:div w:id="844442630">
                              <w:marLeft w:val="600"/>
                              <w:marRight w:val="0"/>
                              <w:marTop w:val="0"/>
                              <w:marBottom w:val="0"/>
                              <w:divBdr>
                                <w:top w:val="none" w:sz="0" w:space="0" w:color="auto"/>
                                <w:left w:val="none" w:sz="0" w:space="0" w:color="auto"/>
                                <w:bottom w:val="none" w:sz="0" w:space="0" w:color="auto"/>
                                <w:right w:val="none" w:sz="0" w:space="0" w:color="auto"/>
                              </w:divBdr>
                            </w:div>
                            <w:div w:id="1985155923">
                              <w:marLeft w:val="600"/>
                              <w:marRight w:val="0"/>
                              <w:marTop w:val="0"/>
                              <w:marBottom w:val="0"/>
                              <w:divBdr>
                                <w:top w:val="none" w:sz="0" w:space="0" w:color="auto"/>
                                <w:left w:val="none" w:sz="0" w:space="0" w:color="auto"/>
                                <w:bottom w:val="none" w:sz="0" w:space="0" w:color="auto"/>
                                <w:right w:val="none" w:sz="0" w:space="0" w:color="auto"/>
                              </w:divBdr>
                            </w:div>
                            <w:div w:id="1531456830">
                              <w:marLeft w:val="600"/>
                              <w:marRight w:val="0"/>
                              <w:marTop w:val="0"/>
                              <w:marBottom w:val="0"/>
                              <w:divBdr>
                                <w:top w:val="none" w:sz="0" w:space="0" w:color="auto"/>
                                <w:left w:val="none" w:sz="0" w:space="0" w:color="auto"/>
                                <w:bottom w:val="none" w:sz="0" w:space="0" w:color="auto"/>
                                <w:right w:val="none" w:sz="0" w:space="0" w:color="auto"/>
                              </w:divBdr>
                            </w:div>
                            <w:div w:id="1009481941">
                              <w:marLeft w:val="600"/>
                              <w:marRight w:val="0"/>
                              <w:marTop w:val="0"/>
                              <w:marBottom w:val="0"/>
                              <w:divBdr>
                                <w:top w:val="none" w:sz="0" w:space="0" w:color="auto"/>
                                <w:left w:val="none" w:sz="0" w:space="0" w:color="auto"/>
                                <w:bottom w:val="none" w:sz="0" w:space="0" w:color="auto"/>
                                <w:right w:val="none" w:sz="0" w:space="0" w:color="auto"/>
                              </w:divBdr>
                            </w:div>
                            <w:div w:id="1076170943">
                              <w:marLeft w:val="600"/>
                              <w:marRight w:val="0"/>
                              <w:marTop w:val="0"/>
                              <w:marBottom w:val="0"/>
                              <w:divBdr>
                                <w:top w:val="none" w:sz="0" w:space="0" w:color="auto"/>
                                <w:left w:val="none" w:sz="0" w:space="0" w:color="auto"/>
                                <w:bottom w:val="none" w:sz="0" w:space="0" w:color="auto"/>
                                <w:right w:val="none" w:sz="0" w:space="0" w:color="auto"/>
                              </w:divBdr>
                            </w:div>
                            <w:div w:id="108549609">
                              <w:marLeft w:val="600"/>
                              <w:marRight w:val="0"/>
                              <w:marTop w:val="0"/>
                              <w:marBottom w:val="0"/>
                              <w:divBdr>
                                <w:top w:val="none" w:sz="0" w:space="0" w:color="auto"/>
                                <w:left w:val="none" w:sz="0" w:space="0" w:color="auto"/>
                                <w:bottom w:val="none" w:sz="0" w:space="0" w:color="auto"/>
                                <w:right w:val="none" w:sz="0" w:space="0" w:color="auto"/>
                              </w:divBdr>
                            </w:div>
                            <w:div w:id="1608542654">
                              <w:marLeft w:val="600"/>
                              <w:marRight w:val="0"/>
                              <w:marTop w:val="0"/>
                              <w:marBottom w:val="0"/>
                              <w:divBdr>
                                <w:top w:val="none" w:sz="0" w:space="0" w:color="auto"/>
                                <w:left w:val="none" w:sz="0" w:space="0" w:color="auto"/>
                                <w:bottom w:val="none" w:sz="0" w:space="0" w:color="auto"/>
                                <w:right w:val="none" w:sz="0" w:space="0" w:color="auto"/>
                              </w:divBdr>
                            </w:div>
                            <w:div w:id="1409231183">
                              <w:marLeft w:val="600"/>
                              <w:marRight w:val="0"/>
                              <w:marTop w:val="0"/>
                              <w:marBottom w:val="0"/>
                              <w:divBdr>
                                <w:top w:val="none" w:sz="0" w:space="0" w:color="auto"/>
                                <w:left w:val="none" w:sz="0" w:space="0" w:color="auto"/>
                                <w:bottom w:val="none" w:sz="0" w:space="0" w:color="auto"/>
                                <w:right w:val="none" w:sz="0" w:space="0" w:color="auto"/>
                              </w:divBdr>
                            </w:div>
                            <w:div w:id="1288439403">
                              <w:marLeft w:val="600"/>
                              <w:marRight w:val="0"/>
                              <w:marTop w:val="0"/>
                              <w:marBottom w:val="0"/>
                              <w:divBdr>
                                <w:top w:val="none" w:sz="0" w:space="0" w:color="auto"/>
                                <w:left w:val="none" w:sz="0" w:space="0" w:color="auto"/>
                                <w:bottom w:val="none" w:sz="0" w:space="0" w:color="auto"/>
                                <w:right w:val="none" w:sz="0" w:space="0" w:color="auto"/>
                              </w:divBdr>
                            </w:div>
                            <w:div w:id="935475967">
                              <w:marLeft w:val="600"/>
                              <w:marRight w:val="0"/>
                              <w:marTop w:val="0"/>
                              <w:marBottom w:val="0"/>
                              <w:divBdr>
                                <w:top w:val="none" w:sz="0" w:space="0" w:color="auto"/>
                                <w:left w:val="none" w:sz="0" w:space="0" w:color="auto"/>
                                <w:bottom w:val="none" w:sz="0" w:space="0" w:color="auto"/>
                                <w:right w:val="none" w:sz="0" w:space="0" w:color="auto"/>
                              </w:divBdr>
                            </w:div>
                            <w:div w:id="1591112307">
                              <w:marLeft w:val="600"/>
                              <w:marRight w:val="0"/>
                              <w:marTop w:val="0"/>
                              <w:marBottom w:val="0"/>
                              <w:divBdr>
                                <w:top w:val="none" w:sz="0" w:space="0" w:color="auto"/>
                                <w:left w:val="none" w:sz="0" w:space="0" w:color="auto"/>
                                <w:bottom w:val="none" w:sz="0" w:space="0" w:color="auto"/>
                                <w:right w:val="none" w:sz="0" w:space="0" w:color="auto"/>
                              </w:divBdr>
                            </w:div>
                            <w:div w:id="1087464083">
                              <w:marLeft w:val="600"/>
                              <w:marRight w:val="0"/>
                              <w:marTop w:val="0"/>
                              <w:marBottom w:val="0"/>
                              <w:divBdr>
                                <w:top w:val="none" w:sz="0" w:space="0" w:color="auto"/>
                                <w:left w:val="none" w:sz="0" w:space="0" w:color="auto"/>
                                <w:bottom w:val="none" w:sz="0" w:space="0" w:color="auto"/>
                                <w:right w:val="none" w:sz="0" w:space="0" w:color="auto"/>
                              </w:divBdr>
                            </w:div>
                            <w:div w:id="1177960205">
                              <w:marLeft w:val="600"/>
                              <w:marRight w:val="0"/>
                              <w:marTop w:val="0"/>
                              <w:marBottom w:val="0"/>
                              <w:divBdr>
                                <w:top w:val="none" w:sz="0" w:space="0" w:color="auto"/>
                                <w:left w:val="none" w:sz="0" w:space="0" w:color="auto"/>
                                <w:bottom w:val="none" w:sz="0" w:space="0" w:color="auto"/>
                                <w:right w:val="none" w:sz="0" w:space="0" w:color="auto"/>
                              </w:divBdr>
                            </w:div>
                            <w:div w:id="2107335804">
                              <w:marLeft w:val="600"/>
                              <w:marRight w:val="0"/>
                              <w:marTop w:val="0"/>
                              <w:marBottom w:val="0"/>
                              <w:divBdr>
                                <w:top w:val="none" w:sz="0" w:space="0" w:color="auto"/>
                                <w:left w:val="none" w:sz="0" w:space="0" w:color="auto"/>
                                <w:bottom w:val="none" w:sz="0" w:space="0" w:color="auto"/>
                                <w:right w:val="none" w:sz="0" w:space="0" w:color="auto"/>
                              </w:divBdr>
                            </w:div>
                            <w:div w:id="311953642">
                              <w:marLeft w:val="600"/>
                              <w:marRight w:val="0"/>
                              <w:marTop w:val="0"/>
                              <w:marBottom w:val="0"/>
                              <w:divBdr>
                                <w:top w:val="none" w:sz="0" w:space="0" w:color="auto"/>
                                <w:left w:val="none" w:sz="0" w:space="0" w:color="auto"/>
                                <w:bottom w:val="none" w:sz="0" w:space="0" w:color="auto"/>
                                <w:right w:val="none" w:sz="0" w:space="0" w:color="auto"/>
                              </w:divBdr>
                            </w:div>
                            <w:div w:id="1940521237">
                              <w:marLeft w:val="600"/>
                              <w:marRight w:val="0"/>
                              <w:marTop w:val="0"/>
                              <w:marBottom w:val="0"/>
                              <w:divBdr>
                                <w:top w:val="none" w:sz="0" w:space="0" w:color="auto"/>
                                <w:left w:val="none" w:sz="0" w:space="0" w:color="auto"/>
                                <w:bottom w:val="none" w:sz="0" w:space="0" w:color="auto"/>
                                <w:right w:val="none" w:sz="0" w:space="0" w:color="auto"/>
                              </w:divBdr>
                            </w:div>
                            <w:div w:id="89355420">
                              <w:marLeft w:val="600"/>
                              <w:marRight w:val="0"/>
                              <w:marTop w:val="0"/>
                              <w:marBottom w:val="0"/>
                              <w:divBdr>
                                <w:top w:val="none" w:sz="0" w:space="0" w:color="auto"/>
                                <w:left w:val="none" w:sz="0" w:space="0" w:color="auto"/>
                                <w:bottom w:val="none" w:sz="0" w:space="0" w:color="auto"/>
                                <w:right w:val="none" w:sz="0" w:space="0" w:color="auto"/>
                              </w:divBdr>
                            </w:div>
                            <w:div w:id="915476472">
                              <w:marLeft w:val="600"/>
                              <w:marRight w:val="0"/>
                              <w:marTop w:val="0"/>
                              <w:marBottom w:val="0"/>
                              <w:divBdr>
                                <w:top w:val="none" w:sz="0" w:space="0" w:color="auto"/>
                                <w:left w:val="none" w:sz="0" w:space="0" w:color="auto"/>
                                <w:bottom w:val="none" w:sz="0" w:space="0" w:color="auto"/>
                                <w:right w:val="none" w:sz="0" w:space="0" w:color="auto"/>
                              </w:divBdr>
                            </w:div>
                            <w:div w:id="1009403122">
                              <w:marLeft w:val="600"/>
                              <w:marRight w:val="0"/>
                              <w:marTop w:val="0"/>
                              <w:marBottom w:val="0"/>
                              <w:divBdr>
                                <w:top w:val="none" w:sz="0" w:space="0" w:color="auto"/>
                                <w:left w:val="none" w:sz="0" w:space="0" w:color="auto"/>
                                <w:bottom w:val="none" w:sz="0" w:space="0" w:color="auto"/>
                                <w:right w:val="none" w:sz="0" w:space="0" w:color="auto"/>
                              </w:divBdr>
                            </w:div>
                            <w:div w:id="543491442">
                              <w:marLeft w:val="600"/>
                              <w:marRight w:val="0"/>
                              <w:marTop w:val="0"/>
                              <w:marBottom w:val="0"/>
                              <w:divBdr>
                                <w:top w:val="none" w:sz="0" w:space="0" w:color="auto"/>
                                <w:left w:val="none" w:sz="0" w:space="0" w:color="auto"/>
                                <w:bottom w:val="none" w:sz="0" w:space="0" w:color="auto"/>
                                <w:right w:val="none" w:sz="0" w:space="0" w:color="auto"/>
                              </w:divBdr>
                            </w:div>
                            <w:div w:id="1676302785">
                              <w:marLeft w:val="600"/>
                              <w:marRight w:val="0"/>
                              <w:marTop w:val="0"/>
                              <w:marBottom w:val="0"/>
                              <w:divBdr>
                                <w:top w:val="none" w:sz="0" w:space="0" w:color="auto"/>
                                <w:left w:val="none" w:sz="0" w:space="0" w:color="auto"/>
                                <w:bottom w:val="none" w:sz="0" w:space="0" w:color="auto"/>
                                <w:right w:val="none" w:sz="0" w:space="0" w:color="auto"/>
                              </w:divBdr>
                            </w:div>
                            <w:div w:id="1823933942">
                              <w:marLeft w:val="600"/>
                              <w:marRight w:val="0"/>
                              <w:marTop w:val="0"/>
                              <w:marBottom w:val="0"/>
                              <w:divBdr>
                                <w:top w:val="none" w:sz="0" w:space="0" w:color="auto"/>
                                <w:left w:val="none" w:sz="0" w:space="0" w:color="auto"/>
                                <w:bottom w:val="none" w:sz="0" w:space="0" w:color="auto"/>
                                <w:right w:val="none" w:sz="0" w:space="0" w:color="auto"/>
                              </w:divBdr>
                            </w:div>
                            <w:div w:id="882256490">
                              <w:marLeft w:val="600"/>
                              <w:marRight w:val="0"/>
                              <w:marTop w:val="0"/>
                              <w:marBottom w:val="0"/>
                              <w:divBdr>
                                <w:top w:val="none" w:sz="0" w:space="0" w:color="auto"/>
                                <w:left w:val="none" w:sz="0" w:space="0" w:color="auto"/>
                                <w:bottom w:val="none" w:sz="0" w:space="0" w:color="auto"/>
                                <w:right w:val="none" w:sz="0" w:space="0" w:color="auto"/>
                              </w:divBdr>
                            </w:div>
                            <w:div w:id="839269202">
                              <w:marLeft w:val="600"/>
                              <w:marRight w:val="0"/>
                              <w:marTop w:val="0"/>
                              <w:marBottom w:val="0"/>
                              <w:divBdr>
                                <w:top w:val="none" w:sz="0" w:space="0" w:color="auto"/>
                                <w:left w:val="none" w:sz="0" w:space="0" w:color="auto"/>
                                <w:bottom w:val="none" w:sz="0" w:space="0" w:color="auto"/>
                                <w:right w:val="none" w:sz="0" w:space="0" w:color="auto"/>
                              </w:divBdr>
                            </w:div>
                            <w:div w:id="1221743282">
                              <w:marLeft w:val="600"/>
                              <w:marRight w:val="0"/>
                              <w:marTop w:val="0"/>
                              <w:marBottom w:val="0"/>
                              <w:divBdr>
                                <w:top w:val="none" w:sz="0" w:space="0" w:color="auto"/>
                                <w:left w:val="none" w:sz="0" w:space="0" w:color="auto"/>
                                <w:bottom w:val="none" w:sz="0" w:space="0" w:color="auto"/>
                                <w:right w:val="none" w:sz="0" w:space="0" w:color="auto"/>
                              </w:divBdr>
                            </w:div>
                            <w:div w:id="680007443">
                              <w:marLeft w:val="600"/>
                              <w:marRight w:val="0"/>
                              <w:marTop w:val="0"/>
                              <w:marBottom w:val="0"/>
                              <w:divBdr>
                                <w:top w:val="none" w:sz="0" w:space="0" w:color="auto"/>
                                <w:left w:val="none" w:sz="0" w:space="0" w:color="auto"/>
                                <w:bottom w:val="none" w:sz="0" w:space="0" w:color="auto"/>
                                <w:right w:val="none" w:sz="0" w:space="0" w:color="auto"/>
                              </w:divBdr>
                            </w:div>
                            <w:div w:id="1315986669">
                              <w:marLeft w:val="600"/>
                              <w:marRight w:val="0"/>
                              <w:marTop w:val="0"/>
                              <w:marBottom w:val="0"/>
                              <w:divBdr>
                                <w:top w:val="none" w:sz="0" w:space="0" w:color="auto"/>
                                <w:left w:val="none" w:sz="0" w:space="0" w:color="auto"/>
                                <w:bottom w:val="none" w:sz="0" w:space="0" w:color="auto"/>
                                <w:right w:val="none" w:sz="0" w:space="0" w:color="auto"/>
                              </w:divBdr>
                            </w:div>
                            <w:div w:id="419446127">
                              <w:marLeft w:val="600"/>
                              <w:marRight w:val="0"/>
                              <w:marTop w:val="0"/>
                              <w:marBottom w:val="0"/>
                              <w:divBdr>
                                <w:top w:val="none" w:sz="0" w:space="0" w:color="auto"/>
                                <w:left w:val="none" w:sz="0" w:space="0" w:color="auto"/>
                                <w:bottom w:val="none" w:sz="0" w:space="0" w:color="auto"/>
                                <w:right w:val="none" w:sz="0" w:space="0" w:color="auto"/>
                              </w:divBdr>
                            </w:div>
                            <w:div w:id="1641154381">
                              <w:marLeft w:val="600"/>
                              <w:marRight w:val="0"/>
                              <w:marTop w:val="0"/>
                              <w:marBottom w:val="0"/>
                              <w:divBdr>
                                <w:top w:val="none" w:sz="0" w:space="0" w:color="auto"/>
                                <w:left w:val="none" w:sz="0" w:space="0" w:color="auto"/>
                                <w:bottom w:val="none" w:sz="0" w:space="0" w:color="auto"/>
                                <w:right w:val="none" w:sz="0" w:space="0" w:color="auto"/>
                              </w:divBdr>
                            </w:div>
                            <w:div w:id="580874879">
                              <w:marLeft w:val="600"/>
                              <w:marRight w:val="0"/>
                              <w:marTop w:val="0"/>
                              <w:marBottom w:val="0"/>
                              <w:divBdr>
                                <w:top w:val="none" w:sz="0" w:space="0" w:color="auto"/>
                                <w:left w:val="none" w:sz="0" w:space="0" w:color="auto"/>
                                <w:bottom w:val="none" w:sz="0" w:space="0" w:color="auto"/>
                                <w:right w:val="none" w:sz="0" w:space="0" w:color="auto"/>
                              </w:divBdr>
                            </w:div>
                            <w:div w:id="464153865">
                              <w:marLeft w:val="600"/>
                              <w:marRight w:val="0"/>
                              <w:marTop w:val="0"/>
                              <w:marBottom w:val="0"/>
                              <w:divBdr>
                                <w:top w:val="none" w:sz="0" w:space="0" w:color="auto"/>
                                <w:left w:val="none" w:sz="0" w:space="0" w:color="auto"/>
                                <w:bottom w:val="none" w:sz="0" w:space="0" w:color="auto"/>
                                <w:right w:val="none" w:sz="0" w:space="0" w:color="auto"/>
                              </w:divBdr>
                            </w:div>
                            <w:div w:id="326056184">
                              <w:marLeft w:val="600"/>
                              <w:marRight w:val="0"/>
                              <w:marTop w:val="0"/>
                              <w:marBottom w:val="0"/>
                              <w:divBdr>
                                <w:top w:val="none" w:sz="0" w:space="0" w:color="auto"/>
                                <w:left w:val="none" w:sz="0" w:space="0" w:color="auto"/>
                                <w:bottom w:val="none" w:sz="0" w:space="0" w:color="auto"/>
                                <w:right w:val="none" w:sz="0" w:space="0" w:color="auto"/>
                              </w:divBdr>
                            </w:div>
                            <w:div w:id="572156792">
                              <w:marLeft w:val="600"/>
                              <w:marRight w:val="0"/>
                              <w:marTop w:val="0"/>
                              <w:marBottom w:val="0"/>
                              <w:divBdr>
                                <w:top w:val="none" w:sz="0" w:space="0" w:color="auto"/>
                                <w:left w:val="none" w:sz="0" w:space="0" w:color="auto"/>
                                <w:bottom w:val="none" w:sz="0" w:space="0" w:color="auto"/>
                                <w:right w:val="none" w:sz="0" w:space="0" w:color="auto"/>
                              </w:divBdr>
                            </w:div>
                            <w:div w:id="267852434">
                              <w:marLeft w:val="600"/>
                              <w:marRight w:val="0"/>
                              <w:marTop w:val="0"/>
                              <w:marBottom w:val="0"/>
                              <w:divBdr>
                                <w:top w:val="none" w:sz="0" w:space="0" w:color="auto"/>
                                <w:left w:val="none" w:sz="0" w:space="0" w:color="auto"/>
                                <w:bottom w:val="none" w:sz="0" w:space="0" w:color="auto"/>
                                <w:right w:val="none" w:sz="0" w:space="0" w:color="auto"/>
                              </w:divBdr>
                            </w:div>
                            <w:div w:id="1419672868">
                              <w:marLeft w:val="600"/>
                              <w:marRight w:val="0"/>
                              <w:marTop w:val="0"/>
                              <w:marBottom w:val="0"/>
                              <w:divBdr>
                                <w:top w:val="none" w:sz="0" w:space="0" w:color="auto"/>
                                <w:left w:val="none" w:sz="0" w:space="0" w:color="auto"/>
                                <w:bottom w:val="none" w:sz="0" w:space="0" w:color="auto"/>
                                <w:right w:val="none" w:sz="0" w:space="0" w:color="auto"/>
                              </w:divBdr>
                            </w:div>
                            <w:div w:id="1932737393">
                              <w:marLeft w:val="600"/>
                              <w:marRight w:val="0"/>
                              <w:marTop w:val="0"/>
                              <w:marBottom w:val="0"/>
                              <w:divBdr>
                                <w:top w:val="none" w:sz="0" w:space="0" w:color="auto"/>
                                <w:left w:val="none" w:sz="0" w:space="0" w:color="auto"/>
                                <w:bottom w:val="none" w:sz="0" w:space="0" w:color="auto"/>
                                <w:right w:val="none" w:sz="0" w:space="0" w:color="auto"/>
                              </w:divBdr>
                            </w:div>
                            <w:div w:id="2027556203">
                              <w:marLeft w:val="600"/>
                              <w:marRight w:val="0"/>
                              <w:marTop w:val="0"/>
                              <w:marBottom w:val="0"/>
                              <w:divBdr>
                                <w:top w:val="none" w:sz="0" w:space="0" w:color="auto"/>
                                <w:left w:val="none" w:sz="0" w:space="0" w:color="auto"/>
                                <w:bottom w:val="none" w:sz="0" w:space="0" w:color="auto"/>
                                <w:right w:val="none" w:sz="0" w:space="0" w:color="auto"/>
                              </w:divBdr>
                            </w:div>
                            <w:div w:id="1529488196">
                              <w:marLeft w:val="600"/>
                              <w:marRight w:val="0"/>
                              <w:marTop w:val="0"/>
                              <w:marBottom w:val="0"/>
                              <w:divBdr>
                                <w:top w:val="none" w:sz="0" w:space="0" w:color="auto"/>
                                <w:left w:val="none" w:sz="0" w:space="0" w:color="auto"/>
                                <w:bottom w:val="none" w:sz="0" w:space="0" w:color="auto"/>
                                <w:right w:val="none" w:sz="0" w:space="0" w:color="auto"/>
                              </w:divBdr>
                            </w:div>
                            <w:div w:id="2028292882">
                              <w:marLeft w:val="600"/>
                              <w:marRight w:val="0"/>
                              <w:marTop w:val="0"/>
                              <w:marBottom w:val="0"/>
                              <w:divBdr>
                                <w:top w:val="none" w:sz="0" w:space="0" w:color="auto"/>
                                <w:left w:val="none" w:sz="0" w:space="0" w:color="auto"/>
                                <w:bottom w:val="none" w:sz="0" w:space="0" w:color="auto"/>
                                <w:right w:val="none" w:sz="0" w:space="0" w:color="auto"/>
                              </w:divBdr>
                            </w:div>
                            <w:div w:id="268124620">
                              <w:marLeft w:val="600"/>
                              <w:marRight w:val="0"/>
                              <w:marTop w:val="0"/>
                              <w:marBottom w:val="0"/>
                              <w:divBdr>
                                <w:top w:val="none" w:sz="0" w:space="0" w:color="auto"/>
                                <w:left w:val="none" w:sz="0" w:space="0" w:color="auto"/>
                                <w:bottom w:val="none" w:sz="0" w:space="0" w:color="auto"/>
                                <w:right w:val="none" w:sz="0" w:space="0" w:color="auto"/>
                              </w:divBdr>
                            </w:div>
                            <w:div w:id="1523321576">
                              <w:marLeft w:val="600"/>
                              <w:marRight w:val="0"/>
                              <w:marTop w:val="0"/>
                              <w:marBottom w:val="0"/>
                              <w:divBdr>
                                <w:top w:val="none" w:sz="0" w:space="0" w:color="auto"/>
                                <w:left w:val="none" w:sz="0" w:space="0" w:color="auto"/>
                                <w:bottom w:val="none" w:sz="0" w:space="0" w:color="auto"/>
                                <w:right w:val="none" w:sz="0" w:space="0" w:color="auto"/>
                              </w:divBdr>
                            </w:div>
                            <w:div w:id="1771200465">
                              <w:marLeft w:val="600"/>
                              <w:marRight w:val="0"/>
                              <w:marTop w:val="0"/>
                              <w:marBottom w:val="0"/>
                              <w:divBdr>
                                <w:top w:val="none" w:sz="0" w:space="0" w:color="auto"/>
                                <w:left w:val="none" w:sz="0" w:space="0" w:color="auto"/>
                                <w:bottom w:val="none" w:sz="0" w:space="0" w:color="auto"/>
                                <w:right w:val="none" w:sz="0" w:space="0" w:color="auto"/>
                              </w:divBdr>
                            </w:div>
                            <w:div w:id="65960827">
                              <w:marLeft w:val="600"/>
                              <w:marRight w:val="0"/>
                              <w:marTop w:val="0"/>
                              <w:marBottom w:val="0"/>
                              <w:divBdr>
                                <w:top w:val="none" w:sz="0" w:space="0" w:color="auto"/>
                                <w:left w:val="none" w:sz="0" w:space="0" w:color="auto"/>
                                <w:bottom w:val="none" w:sz="0" w:space="0" w:color="auto"/>
                                <w:right w:val="none" w:sz="0" w:space="0" w:color="auto"/>
                              </w:divBdr>
                            </w:div>
                            <w:div w:id="1006859022">
                              <w:marLeft w:val="600"/>
                              <w:marRight w:val="0"/>
                              <w:marTop w:val="0"/>
                              <w:marBottom w:val="0"/>
                              <w:divBdr>
                                <w:top w:val="none" w:sz="0" w:space="0" w:color="auto"/>
                                <w:left w:val="none" w:sz="0" w:space="0" w:color="auto"/>
                                <w:bottom w:val="none" w:sz="0" w:space="0" w:color="auto"/>
                                <w:right w:val="none" w:sz="0" w:space="0" w:color="auto"/>
                              </w:divBdr>
                            </w:div>
                            <w:div w:id="164328519">
                              <w:marLeft w:val="600"/>
                              <w:marRight w:val="0"/>
                              <w:marTop w:val="0"/>
                              <w:marBottom w:val="0"/>
                              <w:divBdr>
                                <w:top w:val="none" w:sz="0" w:space="0" w:color="auto"/>
                                <w:left w:val="none" w:sz="0" w:space="0" w:color="auto"/>
                                <w:bottom w:val="none" w:sz="0" w:space="0" w:color="auto"/>
                                <w:right w:val="none" w:sz="0" w:space="0" w:color="auto"/>
                              </w:divBdr>
                            </w:div>
                            <w:div w:id="164719974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8324">
          <w:marLeft w:val="0"/>
          <w:marRight w:val="0"/>
          <w:marTop w:val="0"/>
          <w:marBottom w:val="0"/>
          <w:divBdr>
            <w:top w:val="none" w:sz="0" w:space="0" w:color="auto"/>
            <w:left w:val="none" w:sz="0" w:space="0" w:color="auto"/>
            <w:bottom w:val="none" w:sz="0" w:space="0" w:color="auto"/>
            <w:right w:val="none" w:sz="0" w:space="0" w:color="auto"/>
          </w:divBdr>
          <w:divsChild>
            <w:div w:id="1711570055">
              <w:marLeft w:val="-225"/>
              <w:marRight w:val="-225"/>
              <w:marTop w:val="0"/>
              <w:marBottom w:val="0"/>
              <w:divBdr>
                <w:top w:val="none" w:sz="0" w:space="0" w:color="auto"/>
                <w:left w:val="none" w:sz="0" w:space="0" w:color="auto"/>
                <w:bottom w:val="none" w:sz="0" w:space="0" w:color="auto"/>
                <w:right w:val="none" w:sz="0" w:space="0" w:color="auto"/>
              </w:divBdr>
              <w:divsChild>
                <w:div w:id="975718549">
                  <w:marLeft w:val="0"/>
                  <w:marRight w:val="0"/>
                  <w:marTop w:val="0"/>
                  <w:marBottom w:val="0"/>
                  <w:divBdr>
                    <w:top w:val="none" w:sz="0" w:space="0" w:color="auto"/>
                    <w:left w:val="none" w:sz="0" w:space="0" w:color="auto"/>
                    <w:bottom w:val="none" w:sz="0" w:space="0" w:color="auto"/>
                    <w:right w:val="none" w:sz="0" w:space="0" w:color="auto"/>
                  </w:divBdr>
                </w:div>
                <w:div w:id="1806779670">
                  <w:marLeft w:val="0"/>
                  <w:marRight w:val="0"/>
                  <w:marTop w:val="0"/>
                  <w:marBottom w:val="0"/>
                  <w:divBdr>
                    <w:top w:val="none" w:sz="0" w:space="0" w:color="auto"/>
                    <w:left w:val="none" w:sz="0" w:space="0" w:color="auto"/>
                    <w:bottom w:val="none" w:sz="0" w:space="0" w:color="auto"/>
                    <w:right w:val="none" w:sz="0" w:space="0" w:color="auto"/>
                  </w:divBdr>
                </w:div>
                <w:div w:id="564989879">
                  <w:marLeft w:val="0"/>
                  <w:marRight w:val="0"/>
                  <w:marTop w:val="0"/>
                  <w:marBottom w:val="0"/>
                  <w:divBdr>
                    <w:top w:val="none" w:sz="0" w:space="0" w:color="auto"/>
                    <w:left w:val="none" w:sz="0" w:space="0" w:color="auto"/>
                    <w:bottom w:val="none" w:sz="0" w:space="0" w:color="auto"/>
                    <w:right w:val="none" w:sz="0" w:space="0" w:color="auto"/>
                  </w:divBdr>
                </w:div>
                <w:div w:id="252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8525">
      <w:bodyDiv w:val="1"/>
      <w:marLeft w:val="0"/>
      <w:marRight w:val="0"/>
      <w:marTop w:val="0"/>
      <w:marBottom w:val="0"/>
      <w:divBdr>
        <w:top w:val="none" w:sz="0" w:space="0" w:color="auto"/>
        <w:left w:val="none" w:sz="0" w:space="0" w:color="auto"/>
        <w:bottom w:val="none" w:sz="0" w:space="0" w:color="auto"/>
        <w:right w:val="none" w:sz="0" w:space="0" w:color="auto"/>
      </w:divBdr>
    </w:div>
    <w:div w:id="173449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isabilityrightstx.org/en/getting-help/how-to-apply-for-services/" TargetMode="External" Id="rId13" /><Relationship Type="http://schemas.openxmlformats.org/officeDocument/2006/relationships/hyperlink" Target="https://disabilityrightstx.org/en/category/accessibility/" TargetMode="Externa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settings" Target="settings.xml" Id="rId7" /><Relationship Type="http://schemas.openxmlformats.org/officeDocument/2006/relationships/hyperlink" Target="https://disabilityrightstx.org/en/getting-help/intake-process/" TargetMode="External" Id="rId12" /><Relationship Type="http://schemas.openxmlformats.org/officeDocument/2006/relationships/hyperlink" Target="https://disabilityrightstx.org/getting-help/appeals-and-complaints-process/" TargetMode="External" Id="rId17" /><Relationship Type="http://schemas.openxmlformats.org/officeDocument/2006/relationships/customXml" Target="../customXml/item2.xml" Id="rId2" /><Relationship Type="http://schemas.openxmlformats.org/officeDocument/2006/relationships/hyperlink" Target="https://disabilityrightstx.org/en/getting-help/other-help/"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isabilityrightstx.org/en/getting-help/appeals-and-complaints-process/" TargetMode="External" Id="rId11" /><Relationship Type="http://schemas.openxmlformats.org/officeDocument/2006/relationships/numbering" Target="numbering.xml" Id="rId5" /><Relationship Type="http://schemas.openxmlformats.org/officeDocument/2006/relationships/hyperlink" Target="https://youtu.be/81wm7FPbNZs" TargetMode="External" Id="rId15" /><Relationship Type="http://schemas.openxmlformats.org/officeDocument/2006/relationships/hyperlink" Target="https://disabilityrightstx.org/en/what-we-do/selecting-our-priorities/" TargetMode="External" Id="rId10" /><Relationship Type="http://schemas.openxmlformats.org/officeDocument/2006/relationships/hyperlink" Target="https://disabilityrightstx.org/en/handout/how-to-report-housing-discrimination/" TargetMode="External" Id="rId19" /><Relationship Type="http://schemas.openxmlformats.org/officeDocument/2006/relationships/customXml" Target="../customXml/item4.xml" Id="rId4" /><Relationship Type="http://schemas.openxmlformats.org/officeDocument/2006/relationships/hyperlink" Target="https://youtu.be/xPvQpWEdxoY" TargetMode="External" Id="rId9" /><Relationship Type="http://schemas.openxmlformats.org/officeDocument/2006/relationships/hyperlink" Target="https://disabilityrightstx.org/en/getting-help/other-help/" TargetMode="External" Id="rId14" /><Relationship Type="http://schemas.openxmlformats.org/officeDocument/2006/relationships/theme" Target="theme/theme1.xml" Id="rId22" /><Relationship Type="http://schemas.microsoft.com/office/2020/10/relationships/intelligence" Target="intelligence2.xml" Id="Rdf2e9df1472d42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86583487332E4DB45D3DA00D769073" ma:contentTypeVersion="18" ma:contentTypeDescription="Create a new document." ma:contentTypeScope="" ma:versionID="39c43e48356fb1bcb57221bd6f723373">
  <xsd:schema xmlns:xsd="http://www.w3.org/2001/XMLSchema" xmlns:xs="http://www.w3.org/2001/XMLSchema" xmlns:p="http://schemas.microsoft.com/office/2006/metadata/properties" xmlns:ns3="b8fa352a-7999-455a-a800-d1ecbc69e6d4" xmlns:ns4="ee835b6d-926d-4808-9974-1ccec63744aa" targetNamespace="http://schemas.microsoft.com/office/2006/metadata/properties" ma:root="true" ma:fieldsID="e15241413c77949ed46a143055f0c55a" ns3:_="" ns4:_="">
    <xsd:import namespace="b8fa352a-7999-455a-a800-d1ecbc69e6d4"/>
    <xsd:import namespace="ee835b6d-926d-4808-9974-1ccec63744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_activity" minOccurs="0"/>
                <xsd:element ref="ns4:MediaServiceSearchProperties" minOccurs="0"/>
                <xsd:element ref="ns4:MediaLengthInSeconds" minOccurs="0"/>
                <xsd:element ref="ns4:MediaServiceObjectDetectorVersions" minOccurs="0"/>
                <xsd:element ref="ns4:MediaServiceLocatio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a352a-7999-455a-a800-d1ecbc69e6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35b6d-926d-4808-9974-1ccec63744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835b6d-926d-4808-9974-1ccec63744a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51E8-8903-4A29-A99A-A6B99F17F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a352a-7999-455a-a800-d1ecbc69e6d4"/>
    <ds:schemaRef ds:uri="ee835b6d-926d-4808-9974-1ccec6374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B5132-3F38-4A85-8B18-3137C41D8939}">
  <ds:schemaRefs>
    <ds:schemaRef ds:uri="http://schemas.microsoft.com/sharepoint/v3/contenttype/forms"/>
  </ds:schemaRefs>
</ds:datastoreItem>
</file>

<file path=customXml/itemProps3.xml><?xml version="1.0" encoding="utf-8"?>
<ds:datastoreItem xmlns:ds="http://schemas.openxmlformats.org/officeDocument/2006/customXml" ds:itemID="{D527AD32-3BDF-4546-BB1A-56DA2C1B47E9}">
  <ds:schemaRefs>
    <ds:schemaRef ds:uri="http://purl.org/dc/dcmitype/"/>
    <ds:schemaRef ds:uri="http://schemas.microsoft.com/office/2006/documentManagement/types"/>
    <ds:schemaRef ds:uri="http://schemas.microsoft.com/office/infopath/2007/PartnerControls"/>
    <ds:schemaRef ds:uri="b8fa352a-7999-455a-a800-d1ecbc69e6d4"/>
    <ds:schemaRef ds:uri="http://purl.org/dc/elements/1.1/"/>
    <ds:schemaRef ds:uri="http://schemas.openxmlformats.org/package/2006/metadata/core-properties"/>
    <ds:schemaRef ds:uri="http://schemas.microsoft.com/office/2006/metadata/properties"/>
    <ds:schemaRef ds:uri="ee835b6d-926d-4808-9974-1ccec63744aa"/>
    <ds:schemaRef ds:uri="http://www.w3.org/XML/1998/namespace"/>
    <ds:schemaRef ds:uri="http://purl.org/dc/terms/"/>
  </ds:schemaRefs>
</ds:datastoreItem>
</file>

<file path=customXml/itemProps4.xml><?xml version="1.0" encoding="utf-8"?>
<ds:datastoreItem xmlns:ds="http://schemas.openxmlformats.org/officeDocument/2006/customXml" ds:itemID="{1DCD561D-964B-4874-9C51-2AC51934FC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Edwin Marino</dc:creator>
  <keywords/>
  <dc:description/>
  <lastModifiedBy>Aamir Ghanchi</lastModifiedBy>
  <revision>14</revision>
  <dcterms:created xsi:type="dcterms:W3CDTF">2024-06-06T18:08:00.0000000Z</dcterms:created>
  <dcterms:modified xsi:type="dcterms:W3CDTF">2025-03-07T14:37:15.8625054Z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0x0101003E86583487332E4DB45D3DA00D769073</vt:lpwstr>
  </property>
</Properties>
</file>